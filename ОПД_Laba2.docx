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98C" w:rsidRPr="00EF15FC" w:rsidRDefault="00D666B8">
      <w:pPr>
        <w:jc w:val="center"/>
        <w:rPr>
          <w:rStyle w:val="fontstyle01"/>
          <w:sz w:val="22"/>
          <w:szCs w:val="22"/>
          <w:lang w:val="ru-RU"/>
          <w:rPrChange w:id="0" w:author="User" w:date="2022-12-14T21:37:00Z">
            <w:rPr>
              <w:rStyle w:val="fontstyle01"/>
              <w:sz w:val="22"/>
              <w:szCs w:val="22"/>
            </w:rPr>
          </w:rPrChange>
        </w:rPr>
      </w:pPr>
      <w:r w:rsidRPr="00EF15FC">
        <w:rPr>
          <w:rStyle w:val="fontstyle01"/>
          <w:sz w:val="22"/>
          <w:szCs w:val="22"/>
          <w:lang w:val="ru-RU"/>
          <w:rPrChange w:id="1" w:author="User" w:date="2022-12-14T21:37:00Z">
            <w:rPr>
              <w:rStyle w:val="fontstyle01"/>
              <w:sz w:val="22"/>
              <w:szCs w:val="22"/>
            </w:rPr>
          </w:rPrChange>
        </w:rPr>
        <w:t>МИНИСТЕРСТВО НАУКИ И ВЫСШЕГО ОБРАЗОВАНИЯ РОССИЙСКОЙ ФЕДЕРАЦИИ</w:t>
      </w:r>
    </w:p>
    <w:p w:rsidR="0000798C" w:rsidRPr="00EF15FC" w:rsidRDefault="00D666B8">
      <w:pPr>
        <w:jc w:val="center"/>
        <w:rPr>
          <w:rStyle w:val="fontstyle01"/>
          <w:lang w:val="ru-RU"/>
          <w:rPrChange w:id="2" w:author="User" w:date="2022-12-14T21:37:00Z">
            <w:rPr>
              <w:rStyle w:val="fontstyle01"/>
            </w:rPr>
          </w:rPrChange>
        </w:rPr>
      </w:pPr>
      <w:r w:rsidRPr="00EF15FC">
        <w:rPr>
          <w:rFonts w:ascii="TimesNewRomanPSMT" w:hAnsi="TimesNewRomanPSMT"/>
          <w:color w:val="000000"/>
          <w:sz w:val="20"/>
          <w:szCs w:val="20"/>
          <w:lang w:val="ru-RU"/>
          <w:rPrChange w:id="3" w:author="User" w:date="2022-12-14T21:37:00Z">
            <w:rPr>
              <w:rFonts w:ascii="TimesNewRomanPSMT" w:hAnsi="TimesNewRomanPSMT"/>
              <w:color w:val="000000"/>
              <w:sz w:val="20"/>
              <w:szCs w:val="20"/>
            </w:rPr>
          </w:rPrChange>
        </w:rPr>
        <w:br/>
      </w:r>
      <w:r w:rsidRPr="00EF15FC">
        <w:rPr>
          <w:rStyle w:val="fontstyle01"/>
          <w:lang w:val="ru-RU"/>
          <w:rPrChange w:id="4" w:author="User" w:date="2022-12-14T21:37:00Z">
            <w:rPr>
              <w:rStyle w:val="fontstyle01"/>
            </w:rPr>
          </w:rPrChange>
        </w:rPr>
        <w:t>ФЕДЕРАЛЬНОЕ ГОСУДАРСТВЕННОЕ АВТОНОМНОЕ</w:t>
      </w:r>
      <w:r w:rsidRPr="00EF15FC">
        <w:rPr>
          <w:rFonts w:ascii="TimesNewRomanPSMT" w:hAnsi="TimesNewRomanPSMT"/>
          <w:color w:val="000000"/>
          <w:sz w:val="24"/>
          <w:szCs w:val="24"/>
          <w:lang w:val="ru-RU"/>
          <w:rPrChange w:id="5" w:author="User" w:date="2022-12-14T21:37:00Z">
            <w:rPr>
              <w:rFonts w:ascii="TimesNewRomanPSMT" w:hAnsi="TimesNewRomanPSMT"/>
              <w:color w:val="000000"/>
              <w:sz w:val="24"/>
              <w:szCs w:val="24"/>
            </w:rPr>
          </w:rPrChange>
        </w:rPr>
        <w:br/>
      </w:r>
      <w:r w:rsidRPr="00EF15FC">
        <w:rPr>
          <w:rStyle w:val="fontstyle01"/>
          <w:lang w:val="ru-RU"/>
          <w:rPrChange w:id="6" w:author="User" w:date="2022-12-14T21:37:00Z">
            <w:rPr>
              <w:rStyle w:val="fontstyle01"/>
            </w:rPr>
          </w:rPrChange>
        </w:rPr>
        <w:t>ОБРАЗОВАТЕЛЬНОЕ УЧРЕЖДЕНИЕ ВЫСШЕГО ОБРАЗОВАНИЯ</w:t>
      </w:r>
      <w:r w:rsidRPr="00EF15FC">
        <w:rPr>
          <w:rFonts w:ascii="TimesNewRomanPSMT" w:hAnsi="TimesNewRomanPSMT"/>
          <w:color w:val="000000"/>
          <w:sz w:val="24"/>
          <w:szCs w:val="24"/>
          <w:lang w:val="ru-RU"/>
          <w:rPrChange w:id="7" w:author="User" w:date="2022-12-14T21:37:00Z">
            <w:rPr>
              <w:rFonts w:ascii="TimesNewRomanPSMT" w:hAnsi="TimesNewRomanPSMT"/>
              <w:color w:val="000000"/>
              <w:sz w:val="24"/>
              <w:szCs w:val="24"/>
            </w:rPr>
          </w:rPrChange>
        </w:rPr>
        <w:br/>
      </w:r>
      <w:r w:rsidRPr="00EF15FC">
        <w:rPr>
          <w:rStyle w:val="fontstyle01"/>
          <w:lang w:val="ru-RU"/>
          <w:rPrChange w:id="8" w:author="User" w:date="2022-12-14T21:37:00Z">
            <w:rPr>
              <w:rStyle w:val="fontstyle01"/>
            </w:rPr>
          </w:rPrChange>
        </w:rPr>
        <w:t>«Санкт-Петербургский национальный исследовательский университет</w:t>
      </w:r>
      <w:r w:rsidRPr="00EF15FC">
        <w:rPr>
          <w:rFonts w:ascii="TimesNewRomanPSMT" w:hAnsi="TimesNewRomanPSMT"/>
          <w:color w:val="000000"/>
          <w:sz w:val="24"/>
          <w:szCs w:val="24"/>
          <w:lang w:val="ru-RU"/>
          <w:rPrChange w:id="9" w:author="User" w:date="2022-12-14T21:37:00Z">
            <w:rPr>
              <w:rFonts w:ascii="TimesNewRomanPSMT" w:hAnsi="TimesNewRomanPSMT"/>
              <w:color w:val="000000"/>
              <w:sz w:val="24"/>
              <w:szCs w:val="24"/>
            </w:rPr>
          </w:rPrChange>
        </w:rPr>
        <w:br/>
      </w:r>
      <w:r w:rsidRPr="00EF15FC">
        <w:rPr>
          <w:rStyle w:val="fontstyle01"/>
          <w:lang w:val="ru-RU"/>
          <w:rPrChange w:id="10" w:author="User" w:date="2022-12-14T21:37:00Z">
            <w:rPr>
              <w:rStyle w:val="fontstyle01"/>
            </w:rPr>
          </w:rPrChange>
        </w:rPr>
        <w:t>информационных технологий, механики и оптики»</w:t>
      </w:r>
    </w:p>
    <w:p w:rsidR="0000798C" w:rsidRDefault="00D666B8">
      <w:pPr>
        <w:jc w:val="center"/>
        <w:rPr>
          <w:rStyle w:val="fontstyle01"/>
          <w:sz w:val="28"/>
          <w:szCs w:val="28"/>
          <w:lang w:val="ru-RU"/>
        </w:rPr>
      </w:pPr>
      <w:r w:rsidRPr="00EF15FC">
        <w:rPr>
          <w:rFonts w:ascii="TimesNewRomanPSMT" w:hAnsi="TimesNewRomanPSMT"/>
          <w:color w:val="000000"/>
          <w:lang w:val="ru-RU"/>
          <w:rPrChange w:id="11" w:author="User" w:date="2022-12-14T21:37:00Z">
            <w:rPr>
              <w:rFonts w:ascii="TimesNewRomanPSMT" w:hAnsi="TimesNewRomanPSMT"/>
              <w:color w:val="000000"/>
            </w:rPr>
          </w:rPrChange>
        </w:rPr>
        <w:br/>
      </w:r>
      <w:r w:rsidRPr="00EF15FC">
        <w:rPr>
          <w:rStyle w:val="fontstyle01"/>
          <w:sz w:val="28"/>
          <w:szCs w:val="28"/>
          <w:lang w:val="ru-RU"/>
          <w:rPrChange w:id="12" w:author="User" w:date="2022-12-14T21:37:00Z">
            <w:rPr>
              <w:rStyle w:val="fontstyle01"/>
              <w:sz w:val="28"/>
              <w:szCs w:val="28"/>
            </w:rPr>
          </w:rPrChange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00798C" w:rsidRPr="00EF15FC" w:rsidRDefault="0000798C">
      <w:pPr>
        <w:jc w:val="center"/>
        <w:rPr>
          <w:rStyle w:val="fontstyle01"/>
          <w:sz w:val="28"/>
          <w:szCs w:val="28"/>
          <w:lang w:val="ru-RU"/>
          <w:rPrChange w:id="13" w:author="User" w:date="2022-12-14T21:37:00Z">
            <w:rPr>
              <w:rStyle w:val="fontstyle01"/>
              <w:sz w:val="28"/>
              <w:szCs w:val="28"/>
            </w:rPr>
          </w:rPrChange>
        </w:rPr>
      </w:pPr>
    </w:p>
    <w:p w:rsidR="0000798C" w:rsidRPr="00EF15FC" w:rsidRDefault="0000798C">
      <w:pPr>
        <w:jc w:val="center"/>
        <w:rPr>
          <w:rStyle w:val="fontstyle01"/>
          <w:sz w:val="28"/>
          <w:szCs w:val="28"/>
          <w:lang w:val="ru-RU"/>
          <w:rPrChange w:id="14" w:author="User" w:date="2022-12-14T21:37:00Z">
            <w:rPr>
              <w:rStyle w:val="fontstyle01"/>
              <w:sz w:val="28"/>
              <w:szCs w:val="28"/>
            </w:rPr>
          </w:rPrChange>
        </w:rPr>
      </w:pPr>
    </w:p>
    <w:p w:rsidR="0000798C" w:rsidRDefault="00D666B8">
      <w:pPr>
        <w:spacing w:line="240" w:lineRule="auto"/>
        <w:jc w:val="center"/>
        <w:rPr>
          <w:rStyle w:val="fontstyle21"/>
          <w:lang w:val="ru-RU"/>
        </w:rPr>
      </w:pPr>
      <w:r>
        <w:rPr>
          <w:rStyle w:val="fontstyle01"/>
          <w:b/>
          <w:sz w:val="36"/>
          <w:szCs w:val="36"/>
          <w:lang w:val="ru-RU"/>
        </w:rPr>
        <w:t>ОТЧЁТ</w:t>
      </w:r>
      <w:r w:rsidRPr="00EF15FC">
        <w:rPr>
          <w:rStyle w:val="fontstyle21"/>
          <w:lang w:val="ru-RU"/>
          <w:rPrChange w:id="15" w:author="User" w:date="2022-12-14T21:37:00Z">
            <w:rPr>
              <w:rStyle w:val="fontstyle21"/>
            </w:rPr>
          </w:rPrChange>
        </w:rPr>
        <w:br/>
      </w:r>
      <w:r>
        <w:rPr>
          <w:rStyle w:val="fontstyle21"/>
          <w:lang w:val="ru-RU"/>
        </w:rPr>
        <w:t xml:space="preserve">ПО </w:t>
      </w:r>
      <w:r w:rsidRPr="00EF15FC">
        <w:rPr>
          <w:rStyle w:val="fontstyle21"/>
          <w:lang w:val="ru-RU"/>
          <w:rPrChange w:id="16" w:author="User" w:date="2022-12-14T21:37:00Z">
            <w:rPr>
              <w:rStyle w:val="fontstyle21"/>
            </w:rPr>
          </w:rPrChange>
        </w:rPr>
        <w:t>ЛАБОРАТОРНОЙ РАБОТЕ №</w:t>
      </w:r>
      <w:r>
        <w:rPr>
          <w:rStyle w:val="fontstyle21"/>
          <w:lang w:val="ru-RU"/>
        </w:rPr>
        <w:t>2</w:t>
      </w:r>
    </w:p>
    <w:p w:rsidR="0000798C" w:rsidRDefault="00D666B8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«ИССЛЕДОВАНИЕ РАБОТЫ БЭВМ»</w:t>
      </w:r>
      <w:r w:rsidRPr="00EF15FC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  <w:rPrChange w:id="17" w:author="User" w:date="2022-12-14T21:37:00Z">
            <w:rPr>
              <w:rFonts w:ascii="TimesNewRomanPS-BoldMT" w:hAnsi="TimesNewRomanPS-BoldMT"/>
              <w:b/>
              <w:bCs/>
              <w:color w:val="000000"/>
              <w:sz w:val="32"/>
              <w:szCs w:val="32"/>
            </w:rPr>
          </w:rPrChange>
        </w:rPr>
        <w:br/>
      </w:r>
      <w:r w:rsidRPr="00EF15FC">
        <w:rPr>
          <w:rStyle w:val="fontstyle01"/>
          <w:sz w:val="32"/>
          <w:szCs w:val="32"/>
          <w:lang w:val="ru-RU"/>
          <w:rPrChange w:id="18" w:author="User" w:date="2022-12-14T21:37:00Z">
            <w:rPr>
              <w:rStyle w:val="fontstyle01"/>
              <w:sz w:val="32"/>
              <w:szCs w:val="32"/>
            </w:rPr>
          </w:rPrChange>
        </w:rPr>
        <w:t>по дисциплине</w:t>
      </w:r>
      <w:r w:rsidRPr="00EF15FC">
        <w:rPr>
          <w:rFonts w:ascii="TimesNewRomanPSMT" w:hAnsi="TimesNewRomanPSMT"/>
          <w:color w:val="000000"/>
          <w:sz w:val="32"/>
          <w:szCs w:val="32"/>
          <w:lang w:val="ru-RU"/>
          <w:rPrChange w:id="19" w:author="User" w:date="2022-12-14T21:37:00Z">
            <w:rPr>
              <w:rFonts w:ascii="TimesNewRomanPSMT" w:hAnsi="TimesNewRomanPSMT"/>
              <w:color w:val="000000"/>
              <w:sz w:val="32"/>
              <w:szCs w:val="32"/>
            </w:rPr>
          </w:rPrChange>
        </w:rPr>
        <w:br/>
      </w:r>
      <w:r w:rsidRPr="00EF15FC">
        <w:rPr>
          <w:rStyle w:val="fontstyle01"/>
          <w:sz w:val="32"/>
          <w:szCs w:val="32"/>
          <w:lang w:val="ru-RU"/>
          <w:rPrChange w:id="20" w:author="User" w:date="2022-12-14T21:37:00Z">
            <w:rPr>
              <w:rStyle w:val="fontstyle01"/>
              <w:sz w:val="32"/>
              <w:szCs w:val="32"/>
            </w:rPr>
          </w:rPrChange>
        </w:rPr>
        <w:t>«</w:t>
      </w:r>
      <w:r>
        <w:rPr>
          <w:rStyle w:val="fontstyle01"/>
          <w:sz w:val="32"/>
          <w:szCs w:val="32"/>
          <w:lang w:val="ru-RU"/>
        </w:rPr>
        <w:t>ОСНОВЫ ПРОФЕССИОНАЛЬНОЙ ДЕЯТЕЛЬНОСТИ</w:t>
      </w:r>
      <w:r w:rsidRPr="00EF15FC">
        <w:rPr>
          <w:rStyle w:val="fontstyle01"/>
          <w:sz w:val="32"/>
          <w:szCs w:val="32"/>
          <w:lang w:val="ru-RU"/>
          <w:rPrChange w:id="21" w:author="User" w:date="2022-12-14T21:37:00Z">
            <w:rPr>
              <w:rStyle w:val="fontstyle01"/>
              <w:sz w:val="32"/>
              <w:szCs w:val="32"/>
            </w:rPr>
          </w:rPrChange>
        </w:rPr>
        <w:t>»</w:t>
      </w:r>
      <w:r w:rsidRPr="00EF15FC">
        <w:rPr>
          <w:rFonts w:ascii="TimesNewRomanPSMT" w:hAnsi="TimesNewRomanPSMT"/>
          <w:color w:val="000000"/>
          <w:sz w:val="32"/>
          <w:szCs w:val="32"/>
          <w:lang w:val="ru-RU"/>
          <w:rPrChange w:id="22" w:author="User" w:date="2022-12-14T21:37:00Z">
            <w:rPr>
              <w:rFonts w:ascii="TimesNewRomanPSMT" w:hAnsi="TimesNewRomanPSMT"/>
              <w:color w:val="000000"/>
              <w:sz w:val="32"/>
              <w:szCs w:val="32"/>
            </w:rPr>
          </w:rPrChange>
        </w:rPr>
        <w:br/>
      </w:r>
      <w:r w:rsidRPr="00EF15FC">
        <w:rPr>
          <w:rStyle w:val="fontstyle01"/>
          <w:sz w:val="32"/>
          <w:szCs w:val="32"/>
          <w:lang w:val="ru-RU"/>
          <w:rPrChange w:id="23" w:author="User" w:date="2022-12-14T21:37:00Z">
            <w:rPr>
              <w:rStyle w:val="fontstyle01"/>
              <w:sz w:val="32"/>
              <w:szCs w:val="32"/>
            </w:rPr>
          </w:rPrChange>
        </w:rPr>
        <w:t xml:space="preserve">Вариант № </w:t>
      </w:r>
      <w:r>
        <w:rPr>
          <w:rStyle w:val="fontstyle01"/>
          <w:sz w:val="32"/>
          <w:szCs w:val="32"/>
          <w:lang w:val="ru-RU"/>
        </w:rPr>
        <w:t>21405</w:t>
      </w:r>
    </w:p>
    <w:p w:rsidR="0000798C" w:rsidRDefault="0000798C">
      <w:pPr>
        <w:jc w:val="center"/>
        <w:rPr>
          <w:rStyle w:val="fontstyle01"/>
          <w:sz w:val="32"/>
          <w:szCs w:val="32"/>
          <w:lang w:val="ru-RU"/>
        </w:rPr>
      </w:pPr>
    </w:p>
    <w:p w:rsidR="0000798C" w:rsidRDefault="0000798C">
      <w:pPr>
        <w:rPr>
          <w:rStyle w:val="fontstyle01"/>
          <w:sz w:val="32"/>
          <w:szCs w:val="32"/>
          <w:lang w:val="ru-RU"/>
        </w:rPr>
      </w:pPr>
    </w:p>
    <w:p w:rsidR="0000798C" w:rsidRDefault="0000798C">
      <w:pPr>
        <w:rPr>
          <w:rStyle w:val="fontstyle01"/>
          <w:sz w:val="32"/>
          <w:szCs w:val="32"/>
          <w:lang w:val="ru-RU"/>
        </w:rPr>
      </w:pPr>
    </w:p>
    <w:p w:rsidR="0000798C" w:rsidRPr="00EF15FC" w:rsidRDefault="00D666B8">
      <w:pPr>
        <w:jc w:val="right"/>
        <w:rPr>
          <w:rStyle w:val="fontstyle11"/>
          <w:lang w:val="ru-RU"/>
          <w:rPrChange w:id="24" w:author="User" w:date="2022-12-14T21:37:00Z">
            <w:rPr>
              <w:rStyle w:val="fontstyle11"/>
            </w:rPr>
          </w:rPrChange>
        </w:rPr>
      </w:pPr>
      <w:r w:rsidRPr="00EF15FC">
        <w:rPr>
          <w:rStyle w:val="fontstyle01"/>
          <w:b/>
          <w:lang w:val="ru-RU"/>
          <w:rPrChange w:id="25" w:author="User" w:date="2022-12-14T21:37:00Z">
            <w:rPr>
              <w:rStyle w:val="fontstyle01"/>
              <w:b/>
            </w:rPr>
          </w:rPrChange>
        </w:rPr>
        <w:t>Выполнил:</w:t>
      </w:r>
      <w:r w:rsidRPr="00EF15F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  <w:rPrChange w:id="26" w:author="User" w:date="2022-12-14T21:37:00Z">
            <w:rPr>
              <w:rFonts w:ascii="TimesNewRomanPS-BoldItalicMT" w:hAnsi="TimesNewRomanPS-BoldItalicMT"/>
              <w:b/>
              <w:bCs/>
              <w:i/>
              <w:iCs/>
              <w:color w:val="000000"/>
              <w:sz w:val="28"/>
              <w:szCs w:val="28"/>
            </w:rPr>
          </w:rPrChange>
        </w:rPr>
        <w:br/>
      </w:r>
      <w:r w:rsidRPr="00EF15FC">
        <w:rPr>
          <w:rStyle w:val="fontstyle11"/>
          <w:lang w:val="ru-RU"/>
          <w:rPrChange w:id="27" w:author="User" w:date="2022-12-14T21:37:00Z">
            <w:rPr>
              <w:rStyle w:val="fontstyle11"/>
            </w:rPr>
          </w:rPrChange>
        </w:rPr>
        <w:t xml:space="preserve">Студент группы </w:t>
      </w:r>
      <w:r>
        <w:rPr>
          <w:rStyle w:val="fontstyle11"/>
        </w:rPr>
        <w:t>P</w:t>
      </w:r>
      <w:r w:rsidRPr="00EF15FC">
        <w:rPr>
          <w:rStyle w:val="fontstyle11"/>
          <w:lang w:val="ru-RU"/>
          <w:rPrChange w:id="28" w:author="User" w:date="2022-12-14T21:37:00Z">
            <w:rPr>
              <w:rStyle w:val="fontstyle11"/>
            </w:rPr>
          </w:rPrChange>
        </w:rPr>
        <w:t>3114</w:t>
      </w:r>
      <w:r w:rsidRPr="00EF15FC">
        <w:rPr>
          <w:rFonts w:ascii="TimesNewRomanPSMT" w:hAnsi="TimesNewRomanPSMT"/>
          <w:color w:val="000000"/>
          <w:sz w:val="28"/>
          <w:szCs w:val="28"/>
          <w:lang w:val="ru-RU"/>
          <w:rPrChange w:id="29" w:author="User" w:date="2022-12-14T21:37:00Z">
            <w:rPr>
              <w:rFonts w:ascii="TimesNewRomanPSMT" w:hAnsi="TimesNewRomanPSMT"/>
              <w:color w:val="000000"/>
              <w:sz w:val="28"/>
              <w:szCs w:val="28"/>
            </w:rPr>
          </w:rPrChange>
        </w:rPr>
        <w:br/>
      </w:r>
      <w:r>
        <w:rPr>
          <w:rStyle w:val="fontstyle11"/>
          <w:lang w:val="ru-RU"/>
        </w:rPr>
        <w:t>Казимиров Андрей Геннадьевич</w:t>
      </w:r>
      <w:r w:rsidRPr="00EF15FC">
        <w:rPr>
          <w:rFonts w:ascii="TimesNewRomanPSMT" w:hAnsi="TimesNewRomanPSMT"/>
          <w:color w:val="000000"/>
          <w:sz w:val="28"/>
          <w:szCs w:val="28"/>
          <w:lang w:val="ru-RU"/>
          <w:rPrChange w:id="30" w:author="User" w:date="2022-12-14T21:37:00Z">
            <w:rPr>
              <w:rFonts w:ascii="TimesNewRomanPSMT" w:hAnsi="TimesNewRomanPSMT"/>
              <w:color w:val="000000"/>
              <w:sz w:val="28"/>
              <w:szCs w:val="28"/>
            </w:rPr>
          </w:rPrChange>
        </w:rPr>
        <w:br/>
      </w:r>
      <w:r w:rsidRPr="00EF15FC">
        <w:rPr>
          <w:rStyle w:val="fontstyle01"/>
          <w:b/>
          <w:lang w:val="ru-RU"/>
          <w:rPrChange w:id="31" w:author="User" w:date="2022-12-14T21:37:00Z">
            <w:rPr>
              <w:rStyle w:val="fontstyle01"/>
              <w:b/>
            </w:rPr>
          </w:rPrChange>
        </w:rPr>
        <w:t>Преподаватель:</w:t>
      </w:r>
      <w:r w:rsidRPr="00EF15FC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  <w:rPrChange w:id="32" w:author="User" w:date="2022-12-14T21:37:00Z">
            <w:rPr>
              <w:rFonts w:ascii="TimesNewRomanPS-BoldItalicMT" w:hAnsi="TimesNewRomanPS-BoldItalicMT"/>
              <w:b/>
              <w:bCs/>
              <w:i/>
              <w:iCs/>
              <w:color w:val="000000"/>
              <w:sz w:val="28"/>
              <w:szCs w:val="28"/>
            </w:rPr>
          </w:rPrChange>
        </w:rPr>
        <w:br/>
      </w:r>
      <w:r w:rsidRPr="00EF15FC">
        <w:rPr>
          <w:rStyle w:val="fontstyle11"/>
          <w:lang w:val="ru-RU"/>
          <w:rPrChange w:id="33" w:author="User" w:date="2022-12-14T21:37:00Z">
            <w:rPr>
              <w:rStyle w:val="fontstyle11"/>
            </w:rPr>
          </w:rPrChange>
        </w:rPr>
        <w:t>Блохина Елена Николаевна</w:t>
      </w:r>
    </w:p>
    <w:p w:rsidR="0000798C" w:rsidRPr="00EF15FC" w:rsidRDefault="0000798C">
      <w:pPr>
        <w:jc w:val="right"/>
        <w:rPr>
          <w:rStyle w:val="fontstyle11"/>
          <w:lang w:val="ru-RU"/>
          <w:rPrChange w:id="34" w:author="User" w:date="2022-12-14T21:37:00Z">
            <w:rPr>
              <w:rStyle w:val="fontstyle11"/>
            </w:rPr>
          </w:rPrChange>
        </w:rPr>
      </w:pPr>
    </w:p>
    <w:p w:rsidR="0000798C" w:rsidRPr="00EF15FC" w:rsidRDefault="0000798C">
      <w:pPr>
        <w:jc w:val="right"/>
        <w:rPr>
          <w:rStyle w:val="fontstyle11"/>
          <w:lang w:val="ru-RU"/>
          <w:rPrChange w:id="35" w:author="User" w:date="2022-12-14T21:37:00Z">
            <w:rPr>
              <w:rStyle w:val="fontstyle11"/>
            </w:rPr>
          </w:rPrChange>
        </w:rPr>
      </w:pPr>
    </w:p>
    <w:p w:rsidR="0000798C" w:rsidRPr="00EF15FC" w:rsidRDefault="0000798C">
      <w:pPr>
        <w:jc w:val="right"/>
        <w:rPr>
          <w:rStyle w:val="fontstyle11"/>
          <w:lang w:val="ru-RU"/>
          <w:rPrChange w:id="36" w:author="User" w:date="2022-12-14T21:37:00Z">
            <w:rPr>
              <w:rStyle w:val="fontstyle11"/>
            </w:rPr>
          </w:rPrChange>
        </w:rPr>
      </w:pPr>
    </w:p>
    <w:p w:rsidR="0000798C" w:rsidRPr="00EF15FC" w:rsidRDefault="0000798C">
      <w:pPr>
        <w:jc w:val="right"/>
        <w:rPr>
          <w:rStyle w:val="fontstyle11"/>
          <w:lang w:val="ru-RU"/>
          <w:rPrChange w:id="37" w:author="User" w:date="2022-12-14T21:37:00Z">
            <w:rPr>
              <w:rStyle w:val="fontstyle11"/>
            </w:rPr>
          </w:rPrChange>
        </w:rPr>
      </w:pPr>
    </w:p>
    <w:p w:rsidR="0000798C" w:rsidRPr="00EF15FC" w:rsidRDefault="00D666B8">
      <w:pPr>
        <w:jc w:val="right"/>
        <w:rPr>
          <w:rStyle w:val="fontstyle11"/>
          <w:lang w:val="ru-RU"/>
          <w:rPrChange w:id="38" w:author="User" w:date="2022-12-14T21:37:00Z">
            <w:rPr>
              <w:rStyle w:val="fontstyle11"/>
            </w:rPr>
          </w:rPrChange>
        </w:rPr>
      </w:pPr>
      <w:r>
        <w:rPr>
          <w:noProof/>
          <w:lang w:val="ru-RU"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880" cy="277495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798C" w:rsidRPr="00EF15FC" w:rsidRDefault="0000798C">
      <w:pPr>
        <w:jc w:val="right"/>
        <w:rPr>
          <w:rStyle w:val="fontstyle11"/>
          <w:lang w:val="ru-RU"/>
          <w:rPrChange w:id="39" w:author="User" w:date="2022-12-14T21:37:00Z">
            <w:rPr>
              <w:rStyle w:val="fontstyle11"/>
            </w:rPr>
          </w:rPrChange>
        </w:rPr>
      </w:pPr>
    </w:p>
    <w:p w:rsidR="0000798C" w:rsidRPr="00EF15FC" w:rsidRDefault="0000798C">
      <w:pPr>
        <w:jc w:val="right"/>
        <w:rPr>
          <w:rStyle w:val="fontstyle11"/>
          <w:lang w:val="ru-RU"/>
          <w:rPrChange w:id="40" w:author="User" w:date="2022-12-14T21:37:00Z">
            <w:rPr>
              <w:rStyle w:val="fontstyle11"/>
            </w:rPr>
          </w:rPrChange>
        </w:rPr>
      </w:pPr>
    </w:p>
    <w:p w:rsidR="0000798C" w:rsidRPr="00EF15FC" w:rsidRDefault="00D666B8">
      <w:pPr>
        <w:jc w:val="center"/>
        <w:rPr>
          <w:rStyle w:val="fontstyle11"/>
          <w:lang w:val="ru-RU"/>
          <w:rPrChange w:id="41" w:author="User" w:date="2022-12-14T21:37:00Z">
            <w:rPr>
              <w:rStyle w:val="fontstyle11"/>
            </w:rPr>
          </w:rPrChange>
        </w:rPr>
      </w:pPr>
      <w:r w:rsidRPr="00EF15FC">
        <w:rPr>
          <w:rStyle w:val="fontstyle01"/>
          <w:lang w:val="ru-RU"/>
          <w:rPrChange w:id="42" w:author="User" w:date="2022-12-14T21:37:00Z">
            <w:rPr>
              <w:rStyle w:val="fontstyle01"/>
            </w:rPr>
          </w:rPrChange>
        </w:rPr>
        <w:t>Санкт-Петербург, 2022</w:t>
      </w:r>
      <w:bookmarkStart w:id="43" w:name="_Toc115733320"/>
    </w:p>
    <w:p w:rsidR="0000798C" w:rsidRPr="00EF15FC" w:rsidRDefault="00D666B8">
      <w:pPr>
        <w:shd w:val="clear" w:color="auto" w:fill="FFFFFF"/>
        <w:spacing w:afterAutospacing="1" w:line="240" w:lineRule="auto"/>
        <w:rPr>
          <w:rStyle w:val="fontstyle01"/>
          <w:rFonts w:ascii="Times New Roman" w:eastAsia="Times New Roman" w:hAnsi="Times New Roman" w:cs="Times New Roman"/>
          <w:color w:val="auto"/>
          <w:lang w:val="ru-RU"/>
          <w:rPrChange w:id="44" w:author="User" w:date="2022-12-14T21:37:00Z">
            <w:rPr>
              <w:rStyle w:val="fontstyle01"/>
              <w:rFonts w:ascii="Times New Roman" w:eastAsia="Times New Roman" w:hAnsi="Times New Roman" w:cs="Times New Roman"/>
              <w:color w:val="auto"/>
            </w:rPr>
          </w:rPrChange>
        </w:rPr>
      </w:pPr>
      <w:r w:rsidRPr="00EF15FC">
        <w:rPr>
          <w:rStyle w:val="fontstyle01"/>
          <w:rFonts w:ascii="Times New Roman" w:hAnsi="Times New Roman"/>
          <w:color w:val="auto"/>
          <w:sz w:val="36"/>
          <w:szCs w:val="36"/>
          <w:lang w:val="ru-RU"/>
          <w:rPrChange w:id="45" w:author="User" w:date="2022-12-14T21:37:00Z">
            <w:rPr>
              <w:rStyle w:val="fontstyle01"/>
              <w:rFonts w:ascii="Times New Roman" w:hAnsi="Times New Roman"/>
              <w:color w:val="auto"/>
              <w:sz w:val="36"/>
              <w:szCs w:val="36"/>
            </w:rPr>
          </w:rPrChange>
        </w:rPr>
        <w:lastRenderedPageBreak/>
        <w:t>ЗАДАНИЕ</w:t>
      </w:r>
      <w:bookmarkEnd w:id="43"/>
      <w:r w:rsidRPr="00EF15FC">
        <w:rPr>
          <w:rStyle w:val="fontstyle01"/>
          <w:rFonts w:ascii="Times New Roman" w:hAnsi="Times New Roman"/>
          <w:color w:val="auto"/>
          <w:sz w:val="36"/>
          <w:szCs w:val="36"/>
          <w:lang w:val="ru-RU"/>
          <w:rPrChange w:id="46" w:author="User" w:date="2022-12-14T21:37:00Z">
            <w:rPr>
              <w:rStyle w:val="fontstyle01"/>
              <w:rFonts w:ascii="Times New Roman" w:hAnsi="Times New Roman"/>
              <w:color w:val="auto"/>
              <w:sz w:val="36"/>
              <w:szCs w:val="36"/>
            </w:rPr>
          </w:rPrChange>
        </w:rPr>
        <w:br/>
      </w:r>
      <w:r w:rsidRPr="00EF15FC">
        <w:rPr>
          <w:rStyle w:val="fontstyle01"/>
          <w:rFonts w:ascii="Times New Roman" w:hAnsi="Times New Roman"/>
          <w:color w:val="auto"/>
          <w:sz w:val="36"/>
          <w:szCs w:val="36"/>
          <w:lang w:val="ru-RU"/>
          <w:rPrChange w:id="47" w:author="User" w:date="2022-12-14T21:37:00Z">
            <w:rPr>
              <w:rStyle w:val="fontstyle01"/>
              <w:rFonts w:ascii="Times New Roman" w:hAnsi="Times New Roman"/>
              <w:color w:val="auto"/>
              <w:sz w:val="36"/>
              <w:szCs w:val="36"/>
            </w:rPr>
          </w:rPrChange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00798C" w:rsidRDefault="00D666B8">
      <w:pPr>
        <w:rPr>
          <w:rFonts w:ascii="TimesNewRomanPSMT" w:hAnsi="TimesNewRomanPSMT"/>
          <w:color w:val="595959" w:themeColor="text1" w:themeTint="A6"/>
        </w:rPr>
      </w:pPr>
      <w:r>
        <w:rPr>
          <w:noProof/>
          <w:lang w:val="ru-RU"/>
        </w:rPr>
        <w:drawing>
          <wp:inline distT="0" distB="0" distL="0" distR="0">
            <wp:extent cx="3695700" cy="3457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98C" w:rsidRDefault="00D666B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ТЕКСТ ИСХОДНОЙ ПРОГРАММЫ:</w:t>
      </w:r>
    </w:p>
    <w:tbl>
      <w:tblPr>
        <w:tblStyle w:val="af2"/>
        <w:tblW w:w="9344" w:type="dxa"/>
        <w:tblLayout w:type="fixed"/>
        <w:tblLook w:val="04A0" w:firstRow="1" w:lastRow="0" w:firstColumn="1" w:lastColumn="0" w:noHBand="0" w:noVBand="1"/>
      </w:tblPr>
      <w:tblGrid>
        <w:gridCol w:w="987"/>
        <w:gridCol w:w="1843"/>
        <w:gridCol w:w="1559"/>
        <w:gridCol w:w="4955"/>
      </w:tblGrid>
      <w:tr w:rsidR="0000798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4954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Комментарии</w:t>
            </w:r>
          </w:p>
        </w:tc>
      </w:tr>
      <w:tr w:rsidR="0000798C" w:rsidRPr="00EF15F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035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4954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48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0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49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0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Записывает нули в аккумулятор</w:t>
            </w:r>
          </w:p>
        </w:tc>
      </w:tr>
      <w:tr w:rsidR="0000798C" w:rsidRPr="00EF15F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036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4034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034</w:t>
            </w:r>
          </w:p>
        </w:tc>
        <w:tc>
          <w:tcPr>
            <w:tcW w:w="4954" w:type="dxa"/>
          </w:tcPr>
          <w:p w:rsidR="0000798C" w:rsidRPr="00EF15F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  <w:rPrChange w:id="51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2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(034)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3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4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proofErr w:type="spellEnd"/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5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Содержимое ячейки 034 будет добавлено к значению, которое находится в аккумуляторе</w:t>
            </w:r>
          </w:p>
        </w:tc>
      </w:tr>
      <w:tr w:rsidR="0000798C" w:rsidRPr="00EF15F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037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403E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03E</w:t>
            </w:r>
          </w:p>
        </w:tc>
        <w:tc>
          <w:tcPr>
            <w:tcW w:w="4954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6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7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)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8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59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proofErr w:type="spellEnd"/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0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Содержимое ячейки 03E будет добавлено к значению, которое находится в аккумуляторе</w:t>
            </w:r>
          </w:p>
        </w:tc>
      </w:tr>
      <w:tr w:rsidR="0000798C" w:rsidRPr="00EF15F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038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E040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040</w:t>
            </w:r>
          </w:p>
        </w:tc>
        <w:tc>
          <w:tcPr>
            <w:tcW w:w="4954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1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2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3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40);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Запишет число из аккумулятора в ячейку 0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4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40</w:t>
            </w:r>
          </w:p>
        </w:tc>
      </w:tr>
      <w:tr w:rsidR="0000798C" w:rsidRPr="00EF15F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039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A03D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03D</w:t>
            </w:r>
          </w:p>
        </w:tc>
        <w:tc>
          <w:tcPr>
            <w:tcW w:w="4954" w:type="dxa"/>
          </w:tcPr>
          <w:p w:rsidR="0000798C" w:rsidRPr="00EF15F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  <w:rPrChange w:id="65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6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(03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7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)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8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69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Достанет число из ячейки 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0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запишет в аккумулятор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1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</w:p>
        </w:tc>
      </w:tr>
      <w:tr w:rsidR="0000798C" w:rsidRPr="00EF15F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03A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3040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954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2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(040)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3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4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proofErr w:type="spellEnd"/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5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Выполнит побитовое ИЛИ аккумулятора и ячейки 0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6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40 </w:t>
            </w:r>
          </w:p>
        </w:tc>
      </w:tr>
      <w:tr w:rsidR="0000798C" w:rsidRPr="00EF15F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03B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E03F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03F</w:t>
            </w:r>
          </w:p>
        </w:tc>
        <w:tc>
          <w:tcPr>
            <w:tcW w:w="4954" w:type="dxa"/>
          </w:tcPr>
          <w:p w:rsidR="0000798C" w:rsidRPr="00EF15F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  <w:rPrChange w:id="77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8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</w:t>
            </w:r>
            <w:r>
              <w:rPr>
                <w:rFonts w:ascii="Wingdings" w:eastAsia="Wingdings" w:hAnsi="Wingdings" w:cs="Wingdings"/>
                <w:sz w:val="24"/>
                <w:szCs w:val="24"/>
              </w:rPr>
              <w:t>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79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(09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80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);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Запишет число из аккумулятора в ячейку 0</w:t>
            </w:r>
            <w:r w:rsidRPr="00EF15FC">
              <w:rPr>
                <w:rFonts w:ascii="Times New Roman" w:hAnsi="Times New Roman" w:cs="Times New Roman"/>
                <w:sz w:val="24"/>
                <w:szCs w:val="24"/>
                <w:lang w:val="ru-RU"/>
                <w:rPrChange w:id="81" w:author="User" w:date="2022-12-14T21:37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0798C">
        <w:tc>
          <w:tcPr>
            <w:tcW w:w="987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03C</w:t>
            </w:r>
          </w:p>
        </w:tc>
        <w:tc>
          <w:tcPr>
            <w:tcW w:w="1843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1559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954" w:type="dxa"/>
          </w:tcPr>
          <w:p w:rsidR="0000798C" w:rsidRDefault="00D666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Останавливает программу</w:t>
            </w:r>
          </w:p>
        </w:tc>
      </w:tr>
    </w:tbl>
    <w:p w:rsidR="0000798C" w:rsidRDefault="00D666B8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br/>
        <w:t>ОПИСАНИЕ ПРОГРАММЫ:</w:t>
      </w:r>
    </w:p>
    <w:p w:rsidR="0000798C" w:rsidRDefault="00D666B8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программы: программа предназначена для реализации следующей функции: 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 w:rsidRPr="00EF15FC">
        <w:rPr>
          <w:rFonts w:ascii="Times New Roman" w:hAnsi="Times New Roman" w:cs="Times New Roman"/>
          <w:b/>
          <w:sz w:val="28"/>
          <w:szCs w:val="28"/>
          <w:lang w:val="ru-RU"/>
          <w:rPrChange w:id="82" w:author="User" w:date="2022-12-14T21:37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  <w:t xml:space="preserve"> = (</w:t>
      </w:r>
      <w:r>
        <w:rPr>
          <w:rFonts w:ascii="Times New Roman" w:hAnsi="Times New Roman" w:cs="Times New Roman"/>
          <w:b/>
          <w:sz w:val="28"/>
          <w:szCs w:val="28"/>
        </w:rPr>
        <w:t>X</w:t>
      </w:r>
      <w:r w:rsidRPr="00EF15FC">
        <w:rPr>
          <w:rFonts w:ascii="Times New Roman" w:hAnsi="Times New Roman" w:cs="Times New Roman"/>
          <w:b/>
          <w:sz w:val="28"/>
          <w:szCs w:val="28"/>
          <w:lang w:val="ru-RU"/>
          <w:rPrChange w:id="83" w:author="User" w:date="2022-12-14T21:37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</w:rPr>
        <w:t>Y</w:t>
      </w:r>
      <w:r w:rsidRPr="00EF15FC">
        <w:rPr>
          <w:rFonts w:ascii="Times New Roman" w:hAnsi="Times New Roman" w:cs="Times New Roman"/>
          <w:b/>
          <w:sz w:val="28"/>
          <w:szCs w:val="28"/>
          <w:lang w:val="ru-RU"/>
          <w:rPrChange w:id="84" w:author="User" w:date="2022-12-14T21:37:00Z">
            <w:rPr>
              <w:rFonts w:ascii="Times New Roman" w:hAnsi="Times New Roman" w:cs="Times New Roman"/>
              <w:b/>
              <w:sz w:val="28"/>
              <w:szCs w:val="28"/>
            </w:rPr>
          </w:rPrChange>
        </w:rPr>
        <w:t xml:space="preserve">) | </w:t>
      </w:r>
      <w:r>
        <w:rPr>
          <w:rFonts w:ascii="Times New Roman" w:hAnsi="Times New Roman" w:cs="Times New Roman"/>
          <w:b/>
          <w:sz w:val="28"/>
          <w:szCs w:val="28"/>
        </w:rPr>
        <w:t>Z</w:t>
      </w:r>
    </w:p>
    <w:p w:rsidR="0000798C" w:rsidRDefault="00D666B8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и назначение исходных данных, ОП и ОДЗ исходных данных и результата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85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:</w:t>
      </w:r>
    </w:p>
    <w:p w:rsidR="0000798C" w:rsidRPr="00EF15FC" w:rsidRDefault="00D666B8">
      <w:pPr>
        <w:rPr>
          <w:rFonts w:ascii="Times New Roman" w:hAnsi="Times New Roman" w:cs="Times New Roman"/>
          <w:sz w:val="28"/>
          <w:szCs w:val="28"/>
          <w:lang w:val="ru-RU"/>
          <w:rPrChange w:id="86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X, Y: знаковые, 16-разраядные переменные;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87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-2</w:t>
      </w:r>
      <w:r w:rsidRPr="00EF15FC">
        <w:rPr>
          <w:rFonts w:ascii="Times New Roman" w:hAnsi="Times New Roman" w:cs="Times New Roman"/>
          <w:sz w:val="28"/>
          <w:szCs w:val="28"/>
          <w:vertAlign w:val="superscript"/>
          <w:lang w:val="ru-RU"/>
          <w:rPrChange w:id="88" w:author="User" w:date="2022-12-14T21:37:00Z">
            <w:rPr>
              <w:rFonts w:ascii="Times New Roman" w:hAnsi="Times New Roman" w:cs="Times New Roman"/>
              <w:sz w:val="28"/>
              <w:szCs w:val="28"/>
              <w:vertAlign w:val="superscript"/>
            </w:rPr>
          </w:rPrChange>
        </w:rPr>
        <w:t>15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89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&lt;=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0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1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&lt;= 2</w:t>
      </w:r>
      <w:r w:rsidRPr="00EF15FC">
        <w:rPr>
          <w:rFonts w:ascii="Times New Roman" w:hAnsi="Times New Roman" w:cs="Times New Roman"/>
          <w:sz w:val="28"/>
          <w:szCs w:val="28"/>
          <w:vertAlign w:val="superscript"/>
          <w:lang w:val="ru-RU"/>
          <w:rPrChange w:id="92" w:author="User" w:date="2022-12-14T21:37:00Z">
            <w:rPr>
              <w:rFonts w:ascii="Times New Roman" w:hAnsi="Times New Roman" w:cs="Times New Roman"/>
              <w:sz w:val="28"/>
              <w:szCs w:val="28"/>
              <w:vertAlign w:val="superscript"/>
            </w:rPr>
          </w:rPrChange>
        </w:rPr>
        <w:t>15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3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Z: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беззнаковое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16-разрядное;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4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0 &lt;=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5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&lt;= 2</w:t>
      </w:r>
      <w:r w:rsidRPr="00EF15FC">
        <w:rPr>
          <w:rFonts w:ascii="Times New Roman" w:hAnsi="Times New Roman" w:cs="Times New Roman"/>
          <w:sz w:val="28"/>
          <w:szCs w:val="28"/>
          <w:vertAlign w:val="superscript"/>
          <w:lang w:val="ru-RU"/>
          <w:rPrChange w:id="96" w:author="User" w:date="2022-12-14T21:37:00Z">
            <w:rPr>
              <w:rFonts w:ascii="Times New Roman" w:hAnsi="Times New Roman" w:cs="Times New Roman"/>
              <w:sz w:val="28"/>
              <w:szCs w:val="28"/>
              <w:vertAlign w:val="superscript"/>
            </w:rPr>
          </w:rPrChange>
        </w:rPr>
        <w:t>16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7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(X + Y): сумма знаковых,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8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участвует в логической операции =&gt;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беззнаковое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16-разрядное; 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99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0 &lt;= 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00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01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) &lt;= 2</w:t>
      </w:r>
      <w:r w:rsidRPr="00EF15FC">
        <w:rPr>
          <w:rFonts w:ascii="Times New Roman" w:hAnsi="Times New Roman" w:cs="Times New Roman"/>
          <w:sz w:val="28"/>
          <w:szCs w:val="28"/>
          <w:vertAlign w:val="superscript"/>
          <w:lang w:val="ru-RU"/>
          <w:rPrChange w:id="102" w:author="User" w:date="2022-12-14T21:37:00Z">
            <w:rPr>
              <w:rFonts w:ascii="Times New Roman" w:hAnsi="Times New Roman" w:cs="Times New Roman"/>
              <w:sz w:val="28"/>
              <w:szCs w:val="28"/>
              <w:vertAlign w:val="superscript"/>
            </w:rPr>
          </w:rPrChange>
        </w:rPr>
        <w:t>16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03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- 1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R: результат побитового ИЛИ,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беззнаковое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16-разрядное; 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04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0 &lt;=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05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&lt;= 2</w:t>
      </w:r>
      <w:r w:rsidRPr="00EF15FC">
        <w:rPr>
          <w:rFonts w:ascii="Times New Roman" w:hAnsi="Times New Roman" w:cs="Times New Roman"/>
          <w:sz w:val="28"/>
          <w:szCs w:val="28"/>
          <w:vertAlign w:val="superscript"/>
          <w:lang w:val="ru-RU"/>
          <w:rPrChange w:id="106" w:author="User" w:date="2022-12-14T21:37:00Z">
            <w:rPr>
              <w:rFonts w:ascii="Times New Roman" w:hAnsi="Times New Roman" w:cs="Times New Roman"/>
              <w:sz w:val="28"/>
              <w:szCs w:val="28"/>
              <w:vertAlign w:val="superscript"/>
            </w:rPr>
          </w:rPrChange>
        </w:rPr>
        <w:t>16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07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- 1</w:t>
      </w:r>
    </w:p>
    <w:p w:rsidR="0000798C" w:rsidRPr="00EF15FC" w:rsidRDefault="00D666B8">
      <w:pPr>
        <w:rPr>
          <w:rFonts w:ascii="Times New Roman" w:hAnsi="Times New Roman" w:cs="Times New Roman"/>
          <w:lang w:val="ru-RU"/>
          <w:rPrChange w:id="108" w:author="User" w:date="2022-12-14T21:37:00Z">
            <w:rPr>
              <w:rFonts w:ascii="Times New Roman" w:hAnsi="Times New Roman" w:cs="Times New Roman"/>
            </w:rPr>
          </w:rPrChange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Ограничения на переменные, принимающие участие в арифметической операции, чтобы ее результат всегда был корректен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09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:</w:t>
      </w:r>
    </w:p>
    <w:p w:rsidR="0000798C" w:rsidRDefault="00D666B8">
      <w:pPr>
        <w:pStyle w:val="af1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Числа одинаковых знаков: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X, Y &lt;=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- 1, тогда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(X +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) &lt;=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ru-RU"/>
        </w:rPr>
        <w:t>– 2</w:t>
      </w:r>
    </w:p>
    <w:p w:rsidR="0000798C" w:rsidRPr="00EF15FC" w:rsidRDefault="00D666B8">
      <w:pPr>
        <w:pStyle w:val="af1"/>
        <w:numPr>
          <w:ilvl w:val="0"/>
          <w:numId w:val="2"/>
        </w:numPr>
        <w:rPr>
          <w:rFonts w:ascii="Times New Roman" w:hAnsi="Times New Roman" w:cs="Times New Roman"/>
          <w:lang w:val="ru-RU"/>
          <w:rPrChange w:id="110" w:author="User" w:date="2022-12-14T21:37:00Z">
            <w:rPr>
              <w:rFonts w:ascii="Times New Roman" w:hAnsi="Times New Roman" w:cs="Times New Roman"/>
              <w:sz w:val="28"/>
              <w:szCs w:val="28"/>
              <w:lang w:val="ru-RU"/>
            </w:rPr>
          </w:rPrChange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Числа разных знаков: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11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2.1. </w:t>
      </w:r>
      <w:r>
        <w:rPr>
          <w:rFonts w:ascii="Times New Roman" w:hAnsi="Times New Roman" w:cs="Times New Roman"/>
          <w:sz w:val="28"/>
          <w:szCs w:val="28"/>
          <w:lang w:val="ru-RU"/>
        </w:rPr>
        <w:t>X неотрицательное, Y неположительное: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0 &lt;= X &lt;=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ru-RU"/>
        </w:rPr>
        <w:t>– 1; 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Y &lt;= 0, тогда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(X + Y) &lt;=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ru-RU"/>
        </w:rPr>
        <w:t>– 1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12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2.2. </w:t>
      </w:r>
      <w:r>
        <w:rPr>
          <w:rFonts w:ascii="Times New Roman" w:hAnsi="Times New Roman" w:cs="Times New Roman"/>
          <w:sz w:val="28"/>
          <w:szCs w:val="28"/>
          <w:lang w:val="ru-RU"/>
        </w:rPr>
        <w:t>X неположительное, Y неотрицательное: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0 &lt;= Y &lt;=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ru-RU"/>
        </w:rPr>
        <w:t>– 1; 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X &lt;= 0, тогда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(X + Y) &lt;=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15 </w:t>
      </w:r>
      <w:r>
        <w:rPr>
          <w:rFonts w:ascii="Times New Roman" w:hAnsi="Times New Roman" w:cs="Times New Roman"/>
          <w:sz w:val="28"/>
          <w:szCs w:val="28"/>
          <w:lang w:val="ru-RU"/>
        </w:rPr>
        <w:t>– 1</w:t>
      </w:r>
    </w:p>
    <w:p w:rsidR="00EF15FC" w:rsidRPr="00EF15FC" w:rsidRDefault="00EF15FC" w:rsidP="00EF15FC">
      <w:pPr>
        <w:pStyle w:val="af1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lang w:val="ru-RU"/>
        </w:rPr>
        <w:pPrChange w:id="113" w:author="User" w:date="2022-12-14T21:37:00Z">
          <w:pPr>
            <w:pStyle w:val="af1"/>
            <w:numPr>
              <w:numId w:val="2"/>
            </w:numPr>
            <w:tabs>
              <w:tab w:val="num" w:pos="0"/>
            </w:tabs>
            <w:ind w:hanging="360"/>
          </w:pPr>
        </w:pPrChange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Рассмотрим, например, крайние значение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>-1&lt;=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&lt;=2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-1.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Тогда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&gt; 0 даст нам переполнение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 Y &lt;= 0.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Этот и обратный ему случай -2</w:t>
      </w:r>
      <w:bookmarkStart w:id="114" w:name="_GoBack"/>
      <w:bookmarkEnd w:id="114"/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&lt;=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&lt;= -2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14 </w:t>
      </w:r>
      <w:r>
        <w:rPr>
          <w:rFonts w:ascii="Times New Roman" w:hAnsi="Times New Roman" w:cs="Times New Roman"/>
          <w:sz w:val="28"/>
          <w:szCs w:val="28"/>
          <w:lang w:val="ru-RU"/>
        </w:rPr>
        <w:t>входит в случаи и п.2, когда числа разных знаков</w:t>
      </w:r>
    </w:p>
    <w:p w:rsidR="0000798C" w:rsidRDefault="00D666B8">
      <w:pPr>
        <w:pStyle w:val="af1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давайте добавим еще один вариант, когда идет рассмотрение п.1, вы теряете часть значений в диапазоне. Рассмотрим, например, крайние значение 2(14)-1&lt;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15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16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&lt;</w:t>
      </w:r>
      <w:proofErr w:type="gramEnd"/>
      <w:r w:rsidRPr="00EF15FC">
        <w:rPr>
          <w:rFonts w:ascii="Times New Roman" w:hAnsi="Times New Roman" w:cs="Times New Roman"/>
          <w:sz w:val="28"/>
          <w:szCs w:val="28"/>
          <w:lang w:val="ru-RU"/>
          <w:rPrChange w:id="117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=2(15)-1,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каким тогда может быть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18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Аналогично рассмотрите и в отрицательной области</w:t>
      </w:r>
      <w:r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ограничения на Z не нужны, так как не участвует в арифметической операции.</w:t>
      </w:r>
    </w:p>
    <w:p w:rsidR="0000798C" w:rsidRDefault="00D666B8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в памяти ЭВМ программы, исходных данных и результатов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19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:</w:t>
      </w:r>
    </w:p>
    <w:p w:rsidR="0000798C" w:rsidRDefault="00D666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0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: 034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1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br/>
      </w:r>
      <w:r>
        <w:rPr>
          <w:rFonts w:ascii="Times New Roman" w:hAnsi="Times New Roman" w:cs="Times New Roman"/>
          <w:sz w:val="28"/>
          <w:szCs w:val="28"/>
        </w:rPr>
        <w:t>Y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2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: 03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3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br/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4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5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): 040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промежуточный результат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6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Z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7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: 03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8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br/>
      </w:r>
      <w:r>
        <w:rPr>
          <w:rFonts w:ascii="Times New Roman" w:hAnsi="Times New Roman" w:cs="Times New Roman"/>
          <w:sz w:val="28"/>
          <w:szCs w:val="28"/>
        </w:rPr>
        <w:t>R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29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: 03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</w:t>
      </w:r>
    </w:p>
    <w:p w:rsidR="0000798C" w:rsidRDefault="00D666B8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Адреса первой и последней выполняемой команд программой:</w:t>
      </w:r>
    </w:p>
    <w:p w:rsidR="0000798C" w:rsidRDefault="00D666B8">
      <w:pPr>
        <w:rPr>
          <w:ins w:id="130" w:author="Elena  Blokhina" w:date="2022-12-09T13:44:00Z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Первая выполняемая команда в ячейке 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31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t>035;</w:t>
      </w:r>
      <w:r w:rsidRPr="00EF15FC">
        <w:rPr>
          <w:rFonts w:ascii="Times New Roman" w:hAnsi="Times New Roman" w:cs="Times New Roman"/>
          <w:sz w:val="28"/>
          <w:szCs w:val="28"/>
          <w:lang w:val="ru-RU"/>
          <w:rPrChange w:id="132" w:author="User" w:date="2022-12-14T21:37:00Z">
            <w:rPr>
              <w:rFonts w:ascii="Times New Roman" w:hAnsi="Times New Roman" w:cs="Times New Roman"/>
              <w:sz w:val="28"/>
              <w:szCs w:val="28"/>
            </w:rPr>
          </w:rPrChange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Последняя выполняемая команда в ячейке 03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798C" w:rsidRDefault="0000798C">
      <w:pPr>
        <w:rPr>
          <w:ins w:id="133" w:author="Elena  Blokhina" w:date="2022-12-09T13:44:00Z"/>
          <w:rFonts w:ascii="Times New Roman" w:hAnsi="Times New Roman" w:cs="Times New Roman"/>
          <w:sz w:val="28"/>
          <w:szCs w:val="28"/>
          <w:lang w:val="ru-RU"/>
        </w:rPr>
      </w:pPr>
    </w:p>
    <w:p w:rsidR="0000798C" w:rsidRDefault="00D666B8">
      <w:pPr>
        <w:rPr>
          <w:ins w:id="134" w:author="Elena  Blokhina" w:date="2022-12-09T13:44:00Z"/>
          <w:rFonts w:ascii="Times New Roman" w:hAnsi="Times New Roman" w:cs="Times New Roman"/>
          <w:sz w:val="28"/>
          <w:szCs w:val="28"/>
          <w:lang w:val="ru-RU"/>
        </w:rPr>
      </w:pPr>
      <w:ins w:id="135" w:author="Elena  Blokhina" w:date="2022-12-09T13:44:00Z">
        <w:r>
          <w:rPr>
            <w:rFonts w:ascii="Times New Roman" w:hAnsi="Times New Roman" w:cs="Times New Roman"/>
            <w:sz w:val="28"/>
            <w:szCs w:val="28"/>
            <w:lang w:val="ru-RU"/>
          </w:rPr>
          <w:t>Новые исходные данные для таблицы трассировки в 10-формате</w:t>
        </w:r>
      </w:ins>
    </w:p>
    <w:p w:rsidR="0000798C" w:rsidDel="00211C49" w:rsidRDefault="00D666B8">
      <w:pPr>
        <w:rPr>
          <w:ins w:id="136" w:author="Elena  Blokhina" w:date="2022-12-09T13:44:00Z"/>
          <w:del w:id="137" w:author="Алина" w:date="2022-12-10T15:40:00Z"/>
        </w:rPr>
      </w:pPr>
      <w:ins w:id="138" w:author="Elena  Blokhina" w:date="2022-12-09T13:44:00Z">
        <w:r>
          <w:t>X=-9</w:t>
        </w:r>
      </w:ins>
      <w:ins w:id="139" w:author="Алина" w:date="2022-12-10T15:38:00Z">
        <w:r w:rsidR="00211C49">
          <w:t xml:space="preserve"> = </w:t>
        </w:r>
      </w:ins>
      <w:ins w:id="140" w:author="Алина" w:date="2022-12-10T15:39:00Z">
        <w:r w:rsidR="00211C49">
          <w:t>1111 1111 1111 0111</w:t>
        </w:r>
      </w:ins>
      <w:ins w:id="141" w:author="Алина" w:date="2022-12-10T15:40:00Z">
        <w:r w:rsidR="00211C49">
          <w:t xml:space="preserve">= FFF7 </w:t>
        </w:r>
        <w:r w:rsidR="00211C49">
          <w:br/>
        </w:r>
      </w:ins>
    </w:p>
    <w:p w:rsidR="0000798C" w:rsidRDefault="00D666B8">
      <w:pPr>
        <w:rPr>
          <w:ins w:id="142" w:author="Elena  Blokhina" w:date="2022-12-09T13:44:00Z"/>
        </w:rPr>
      </w:pPr>
      <w:ins w:id="143" w:author="Elena  Blokhina" w:date="2022-12-09T13:44:00Z">
        <w:r>
          <w:t>Y=6000</w:t>
        </w:r>
      </w:ins>
      <w:ins w:id="144" w:author="Алина" w:date="2022-12-10T15:40:00Z">
        <w:r w:rsidR="00211C49">
          <w:t xml:space="preserve"> =</w:t>
        </w:r>
      </w:ins>
      <w:ins w:id="145" w:author="Алина" w:date="2022-12-10T15:41:00Z">
        <w:r w:rsidR="00211C49">
          <w:t xml:space="preserve"> 0001 </w:t>
        </w:r>
        <w:proofErr w:type="gramStart"/>
        <w:r w:rsidR="00211C49">
          <w:t xml:space="preserve">0111 </w:t>
        </w:r>
      </w:ins>
      <w:ins w:id="146" w:author="Алина" w:date="2022-12-10T15:40:00Z">
        <w:r w:rsidR="00211C49">
          <w:t xml:space="preserve"> </w:t>
        </w:r>
      </w:ins>
      <w:ins w:id="147" w:author="Алина" w:date="2022-12-10T15:41:00Z">
        <w:r w:rsidR="00211C49">
          <w:t>0111</w:t>
        </w:r>
        <w:proofErr w:type="gramEnd"/>
        <w:r w:rsidR="00211C49">
          <w:t xml:space="preserve"> </w:t>
        </w:r>
      </w:ins>
      <w:ins w:id="148" w:author="Алина" w:date="2022-12-10T15:40:00Z">
        <w:r w:rsidR="00211C49">
          <w:t>0000</w:t>
        </w:r>
      </w:ins>
      <w:ins w:id="149" w:author="Алина" w:date="2022-12-10T15:41:00Z">
        <w:r w:rsidR="00211C49">
          <w:t xml:space="preserve"> = 1770</w:t>
        </w:r>
      </w:ins>
    </w:p>
    <w:p w:rsidR="00211C49" w:rsidRDefault="00D666B8">
      <w:pPr>
        <w:rPr>
          <w:ins w:id="150" w:author="Алина" w:date="2022-12-10T15:37:00Z"/>
        </w:rPr>
      </w:pPr>
      <w:ins w:id="151" w:author="Elena  Blokhina" w:date="2022-12-09T13:44:00Z">
        <w:r>
          <w:t>Z=-32</w:t>
        </w:r>
      </w:ins>
      <w:ins w:id="152" w:author="Elena  Blokhina" w:date="2022-12-09T13:45:00Z">
        <w:r>
          <w:t>500</w:t>
        </w:r>
      </w:ins>
      <w:ins w:id="153" w:author="Алина" w:date="2022-12-10T15:41:00Z">
        <w:r w:rsidR="00211C49">
          <w:t xml:space="preserve"> = </w:t>
        </w:r>
      </w:ins>
      <w:ins w:id="154" w:author="Алина" w:date="2022-12-10T15:43:00Z">
        <w:r w:rsidR="00211C49">
          <w:t xml:space="preserve">0000 0001 0000 1100 = </w:t>
        </w:r>
      </w:ins>
      <w:ins w:id="155" w:author="Алина" w:date="2022-12-10T15:44:00Z">
        <w:r w:rsidR="00211C49">
          <w:t>010C</w:t>
        </w:r>
      </w:ins>
      <w:ins w:id="156" w:author="Алина" w:date="2022-12-10T15:37:00Z">
        <w:r w:rsidR="00211C49">
          <w:br/>
        </w:r>
        <w:r w:rsidR="00211C49">
          <w:br/>
        </w:r>
      </w:ins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95"/>
        <w:gridCol w:w="850"/>
        <w:gridCol w:w="630"/>
        <w:gridCol w:w="803"/>
        <w:gridCol w:w="630"/>
        <w:gridCol w:w="737"/>
        <w:gridCol w:w="612"/>
        <w:gridCol w:w="737"/>
        <w:gridCol w:w="737"/>
        <w:gridCol w:w="870"/>
        <w:gridCol w:w="6"/>
        <w:gridCol w:w="839"/>
        <w:gridCol w:w="913"/>
        <w:gridCol w:w="7"/>
      </w:tblGrid>
      <w:tr w:rsidR="00211C49" w:rsidRPr="00EF15FC" w:rsidTr="008B1CCE">
        <w:trPr>
          <w:trHeight w:val="1844"/>
          <w:ins w:id="157" w:author="Алина" w:date="2022-12-10T15:37:00Z"/>
        </w:trPr>
        <w:tc>
          <w:tcPr>
            <w:tcW w:w="1564" w:type="dxa"/>
            <w:gridSpan w:val="2"/>
          </w:tcPr>
          <w:p w:rsidR="00211C49" w:rsidRPr="00A84DC3" w:rsidRDefault="00211C49" w:rsidP="008B1CCE">
            <w:pPr>
              <w:jc w:val="center"/>
              <w:rPr>
                <w:ins w:id="158" w:author="Алина" w:date="2022-12-10T15:37:00Z"/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</w:pPr>
            <w:ins w:id="159" w:author="Алина" w:date="2022-12-10T15:37:00Z">
              <w:r>
                <w:rPr>
                  <w:rFonts w:ascii="Times New Roman" w:hAnsi="Times New Roman" w:cs="Times New Roman"/>
                  <w:b/>
                  <w:noProof/>
                  <w:sz w:val="24"/>
                  <w:szCs w:val="24"/>
                  <w:lang w:val="ru-RU"/>
                </w:rPr>
                <w:t>Выполняемая команда</w:t>
              </w:r>
            </w:ins>
          </w:p>
        </w:tc>
        <w:tc>
          <w:tcPr>
            <w:tcW w:w="5056" w:type="dxa"/>
            <w:gridSpan w:val="9"/>
          </w:tcPr>
          <w:p w:rsidR="00211C49" w:rsidRPr="00A84DC3" w:rsidRDefault="00211C49" w:rsidP="008B1CCE">
            <w:pPr>
              <w:jc w:val="center"/>
              <w:rPr>
                <w:ins w:id="160" w:author="Алина" w:date="2022-12-10T15:37:00Z"/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</w:pPr>
            <w:ins w:id="161" w:author="Алина" w:date="2022-12-10T15:37:00Z">
              <w:r>
                <w:rPr>
                  <w:rFonts w:ascii="Times New Roman" w:hAnsi="Times New Roman" w:cs="Times New Roman"/>
                  <w:b/>
                  <w:noProof/>
                  <w:sz w:val="24"/>
                  <w:szCs w:val="24"/>
                  <w:lang w:val="ru-RU"/>
                </w:rPr>
                <w:t>Содержимое регистров процессора после выполнения команды</w:t>
              </w:r>
            </w:ins>
          </w:p>
        </w:tc>
        <w:tc>
          <w:tcPr>
            <w:tcW w:w="1607" w:type="dxa"/>
            <w:gridSpan w:val="3"/>
          </w:tcPr>
          <w:p w:rsidR="00211C49" w:rsidRPr="00A84DC3" w:rsidRDefault="00211C49" w:rsidP="008B1CCE">
            <w:pPr>
              <w:jc w:val="center"/>
              <w:rPr>
                <w:ins w:id="162" w:author="Алина" w:date="2022-12-10T15:37:00Z"/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</w:pPr>
            <w:ins w:id="163" w:author="Алина" w:date="2022-12-10T15:37:00Z">
              <w:r>
                <w:rPr>
                  <w:rFonts w:ascii="Times New Roman" w:hAnsi="Times New Roman" w:cs="Times New Roman"/>
                  <w:b/>
                  <w:noProof/>
                  <w:sz w:val="24"/>
                  <w:szCs w:val="24"/>
                  <w:lang w:val="ru-RU"/>
                </w:rPr>
                <w:t>Ячейка, содержимое которой изменилось после выполнения команды</w:t>
              </w:r>
            </w:ins>
          </w:p>
        </w:tc>
      </w:tr>
      <w:tr w:rsidR="00211C49" w:rsidTr="008B1CCE">
        <w:trPr>
          <w:gridAfter w:val="1"/>
          <w:wAfter w:w="7" w:type="dxa"/>
          <w:trHeight w:val="527"/>
          <w:ins w:id="164" w:author="Алина" w:date="2022-12-10T15:37:00Z"/>
        </w:trPr>
        <w:tc>
          <w:tcPr>
            <w:tcW w:w="808" w:type="dxa"/>
          </w:tcPr>
          <w:p w:rsidR="00211C49" w:rsidRPr="00A84DC3" w:rsidRDefault="00211C49" w:rsidP="008B1CCE">
            <w:pPr>
              <w:jc w:val="center"/>
              <w:rPr>
                <w:ins w:id="165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16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Адрес</w:t>
              </w:r>
            </w:ins>
          </w:p>
        </w:tc>
        <w:tc>
          <w:tcPr>
            <w:tcW w:w="756" w:type="dxa"/>
          </w:tcPr>
          <w:p w:rsidR="00211C49" w:rsidRPr="00A84DC3" w:rsidRDefault="00211C49" w:rsidP="008B1CCE">
            <w:pPr>
              <w:jc w:val="center"/>
              <w:rPr>
                <w:ins w:id="167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16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Код</w:t>
              </w:r>
            </w:ins>
          </w:p>
        </w:tc>
        <w:tc>
          <w:tcPr>
            <w:tcW w:w="612" w:type="dxa"/>
          </w:tcPr>
          <w:p w:rsidR="00211C49" w:rsidRPr="00A84DC3" w:rsidRDefault="00211C49" w:rsidP="008B1CCE">
            <w:pPr>
              <w:jc w:val="center"/>
              <w:rPr>
                <w:ins w:id="16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7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IP</w:t>
              </w:r>
            </w:ins>
          </w:p>
        </w:tc>
        <w:tc>
          <w:tcPr>
            <w:tcW w:w="612" w:type="dxa"/>
          </w:tcPr>
          <w:p w:rsidR="00211C49" w:rsidRPr="00A84DC3" w:rsidRDefault="00211C49" w:rsidP="008B1CCE">
            <w:pPr>
              <w:jc w:val="center"/>
              <w:rPr>
                <w:ins w:id="17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7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CR</w:t>
              </w:r>
            </w:ins>
          </w:p>
        </w:tc>
        <w:tc>
          <w:tcPr>
            <w:tcW w:w="612" w:type="dxa"/>
          </w:tcPr>
          <w:p w:rsidR="00211C49" w:rsidRPr="00A84DC3" w:rsidRDefault="00211C49" w:rsidP="008B1CCE">
            <w:pPr>
              <w:jc w:val="center"/>
              <w:rPr>
                <w:ins w:id="17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7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AR</w:t>
              </w:r>
            </w:ins>
          </w:p>
        </w:tc>
        <w:tc>
          <w:tcPr>
            <w:tcW w:w="612" w:type="dxa"/>
          </w:tcPr>
          <w:p w:rsidR="00211C49" w:rsidRPr="00A84DC3" w:rsidRDefault="00211C49" w:rsidP="008B1CCE">
            <w:pPr>
              <w:jc w:val="center"/>
              <w:rPr>
                <w:ins w:id="17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7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DR</w:t>
              </w:r>
            </w:ins>
          </w:p>
        </w:tc>
        <w:tc>
          <w:tcPr>
            <w:tcW w:w="612" w:type="dxa"/>
          </w:tcPr>
          <w:p w:rsidR="00211C49" w:rsidRPr="00A84DC3" w:rsidRDefault="00211C49" w:rsidP="008B1CCE">
            <w:pPr>
              <w:jc w:val="center"/>
              <w:rPr>
                <w:ins w:id="17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7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SP</w:t>
              </w:r>
            </w:ins>
          </w:p>
        </w:tc>
        <w:tc>
          <w:tcPr>
            <w:tcW w:w="612" w:type="dxa"/>
          </w:tcPr>
          <w:p w:rsidR="00211C49" w:rsidRPr="00A84DC3" w:rsidRDefault="00211C49" w:rsidP="008B1CCE">
            <w:pPr>
              <w:jc w:val="center"/>
              <w:rPr>
                <w:ins w:id="17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8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BR</w:t>
              </w:r>
            </w:ins>
          </w:p>
        </w:tc>
        <w:tc>
          <w:tcPr>
            <w:tcW w:w="612" w:type="dxa"/>
          </w:tcPr>
          <w:p w:rsidR="00211C49" w:rsidRPr="00A84DC3" w:rsidRDefault="00211C49" w:rsidP="008B1CCE">
            <w:pPr>
              <w:jc w:val="center"/>
              <w:rPr>
                <w:ins w:id="18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8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AC</w:t>
              </w:r>
            </w:ins>
          </w:p>
        </w:tc>
        <w:tc>
          <w:tcPr>
            <w:tcW w:w="766" w:type="dxa"/>
          </w:tcPr>
          <w:p w:rsidR="00211C49" w:rsidRPr="00A84DC3" w:rsidRDefault="00211C49" w:rsidP="008B1CCE">
            <w:pPr>
              <w:jc w:val="center"/>
              <w:rPr>
                <w:ins w:id="18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8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NZVC</w:t>
              </w:r>
            </w:ins>
          </w:p>
        </w:tc>
        <w:tc>
          <w:tcPr>
            <w:tcW w:w="777" w:type="dxa"/>
            <w:gridSpan w:val="2"/>
          </w:tcPr>
          <w:p w:rsidR="00211C49" w:rsidRPr="00A84DC3" w:rsidRDefault="00211C49" w:rsidP="008B1CCE">
            <w:pPr>
              <w:jc w:val="center"/>
              <w:rPr>
                <w:ins w:id="185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18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Адрес</w:t>
              </w:r>
            </w:ins>
          </w:p>
        </w:tc>
        <w:tc>
          <w:tcPr>
            <w:tcW w:w="829" w:type="dxa"/>
          </w:tcPr>
          <w:p w:rsidR="00211C49" w:rsidRPr="00A84DC3" w:rsidRDefault="00211C49" w:rsidP="008B1CCE">
            <w:pPr>
              <w:jc w:val="center"/>
              <w:rPr>
                <w:ins w:id="187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18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Новый код</w:t>
              </w:r>
            </w:ins>
          </w:p>
        </w:tc>
      </w:tr>
      <w:tr w:rsidR="00211C49" w:rsidTr="008B1CCE">
        <w:trPr>
          <w:gridAfter w:val="1"/>
          <w:wAfter w:w="7" w:type="dxa"/>
          <w:trHeight w:val="481"/>
          <w:ins w:id="189" w:author="Алина" w:date="2022-12-10T15:37:00Z"/>
        </w:trPr>
        <w:tc>
          <w:tcPr>
            <w:tcW w:w="808" w:type="dxa"/>
          </w:tcPr>
          <w:p w:rsidR="00211C49" w:rsidRPr="00A84DC3" w:rsidRDefault="00211C49" w:rsidP="008B1CCE">
            <w:pPr>
              <w:jc w:val="center"/>
              <w:rPr>
                <w:ins w:id="19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9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035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192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9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0200</w:t>
              </w:r>
            </w:ins>
          </w:p>
        </w:tc>
        <w:tc>
          <w:tcPr>
            <w:tcW w:w="612" w:type="dxa"/>
          </w:tcPr>
          <w:p w:rsidR="00211C49" w:rsidRPr="006F7BE2" w:rsidRDefault="00C33633" w:rsidP="008B1CCE">
            <w:pPr>
              <w:jc w:val="center"/>
              <w:rPr>
                <w:ins w:id="19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9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036</w:t>
              </w:r>
            </w:ins>
          </w:p>
        </w:tc>
        <w:tc>
          <w:tcPr>
            <w:tcW w:w="612" w:type="dxa"/>
          </w:tcPr>
          <w:p w:rsidR="00211C49" w:rsidRPr="006F7BE2" w:rsidRDefault="00211C49" w:rsidP="008B1CCE">
            <w:pPr>
              <w:jc w:val="center"/>
              <w:rPr>
                <w:ins w:id="19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9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0200</w:t>
              </w:r>
            </w:ins>
          </w:p>
        </w:tc>
        <w:tc>
          <w:tcPr>
            <w:tcW w:w="612" w:type="dxa"/>
          </w:tcPr>
          <w:p w:rsidR="00211C49" w:rsidRPr="006F7BE2" w:rsidRDefault="00C33633" w:rsidP="008B1CCE">
            <w:pPr>
              <w:jc w:val="center"/>
              <w:rPr>
                <w:ins w:id="19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19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035</w:t>
              </w:r>
            </w:ins>
          </w:p>
        </w:tc>
        <w:tc>
          <w:tcPr>
            <w:tcW w:w="612" w:type="dxa"/>
          </w:tcPr>
          <w:p w:rsidR="00211C49" w:rsidRPr="006F7BE2" w:rsidRDefault="00211C49" w:rsidP="008B1CCE">
            <w:pPr>
              <w:jc w:val="center"/>
              <w:rPr>
                <w:ins w:id="20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0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0200</w:t>
              </w:r>
            </w:ins>
          </w:p>
        </w:tc>
        <w:tc>
          <w:tcPr>
            <w:tcW w:w="612" w:type="dxa"/>
          </w:tcPr>
          <w:p w:rsidR="00211C49" w:rsidRPr="00ED36C8" w:rsidRDefault="00211C49" w:rsidP="008B1CCE">
            <w:pPr>
              <w:jc w:val="center"/>
              <w:rPr>
                <w:ins w:id="202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20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6F7BE2" w:rsidRDefault="00C33633" w:rsidP="008B1CCE">
            <w:pPr>
              <w:jc w:val="center"/>
              <w:rPr>
                <w:ins w:id="20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0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0035</w:t>
              </w:r>
            </w:ins>
          </w:p>
        </w:tc>
        <w:tc>
          <w:tcPr>
            <w:tcW w:w="612" w:type="dxa"/>
          </w:tcPr>
          <w:p w:rsidR="00211C49" w:rsidRPr="00BE3E38" w:rsidRDefault="00211C49" w:rsidP="008B1CCE">
            <w:pPr>
              <w:jc w:val="center"/>
              <w:rPr>
                <w:ins w:id="20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0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0000</w:t>
              </w:r>
            </w:ins>
          </w:p>
        </w:tc>
        <w:tc>
          <w:tcPr>
            <w:tcW w:w="766" w:type="dxa"/>
          </w:tcPr>
          <w:p w:rsidR="00211C49" w:rsidRPr="00ED36C8" w:rsidRDefault="00211C49" w:rsidP="008B1CCE">
            <w:pPr>
              <w:rPr>
                <w:ins w:id="208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20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 xml:space="preserve"> 0100</w:t>
              </w:r>
            </w:ins>
          </w:p>
        </w:tc>
        <w:tc>
          <w:tcPr>
            <w:tcW w:w="777" w:type="dxa"/>
            <w:gridSpan w:val="2"/>
          </w:tcPr>
          <w:p w:rsidR="00211C49" w:rsidRPr="00ED36C8" w:rsidRDefault="00211C49" w:rsidP="008B1CCE">
            <w:pPr>
              <w:jc w:val="center"/>
              <w:rPr>
                <w:ins w:id="210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29" w:type="dxa"/>
          </w:tcPr>
          <w:p w:rsidR="00211C49" w:rsidRPr="00ED36C8" w:rsidRDefault="00211C49" w:rsidP="008B1CCE">
            <w:pPr>
              <w:jc w:val="center"/>
              <w:rPr>
                <w:ins w:id="211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211C49" w:rsidTr="008B1CCE">
        <w:trPr>
          <w:gridAfter w:val="1"/>
          <w:wAfter w:w="7" w:type="dxa"/>
          <w:trHeight w:val="545"/>
          <w:ins w:id="212" w:author="Алина" w:date="2022-12-10T15:37:00Z"/>
        </w:trPr>
        <w:tc>
          <w:tcPr>
            <w:tcW w:w="808" w:type="dxa"/>
          </w:tcPr>
          <w:p w:rsidR="00211C49" w:rsidRDefault="00211C49" w:rsidP="008B1CCE">
            <w:pPr>
              <w:jc w:val="center"/>
              <w:rPr>
                <w:ins w:id="21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1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036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21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1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4034</w:t>
              </w:r>
            </w:ins>
          </w:p>
        </w:tc>
        <w:tc>
          <w:tcPr>
            <w:tcW w:w="612" w:type="dxa"/>
          </w:tcPr>
          <w:p w:rsidR="00211C49" w:rsidRPr="00BF3FEB" w:rsidRDefault="00C33633" w:rsidP="008B1CCE">
            <w:pPr>
              <w:jc w:val="center"/>
              <w:rPr>
                <w:ins w:id="21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1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037</w:t>
              </w:r>
            </w:ins>
          </w:p>
        </w:tc>
        <w:tc>
          <w:tcPr>
            <w:tcW w:w="612" w:type="dxa"/>
          </w:tcPr>
          <w:p w:rsidR="00211C49" w:rsidRPr="00BF3FEB" w:rsidRDefault="00C33633" w:rsidP="008B1CCE">
            <w:pPr>
              <w:jc w:val="center"/>
              <w:rPr>
                <w:ins w:id="21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2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4034</w:t>
              </w:r>
            </w:ins>
          </w:p>
        </w:tc>
        <w:tc>
          <w:tcPr>
            <w:tcW w:w="612" w:type="dxa"/>
          </w:tcPr>
          <w:p w:rsidR="00211C49" w:rsidRPr="00A97E28" w:rsidRDefault="00C33633" w:rsidP="008B1CCE">
            <w:pPr>
              <w:jc w:val="center"/>
              <w:rPr>
                <w:ins w:id="22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2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034</w:t>
              </w:r>
            </w:ins>
          </w:p>
        </w:tc>
        <w:tc>
          <w:tcPr>
            <w:tcW w:w="612" w:type="dxa"/>
          </w:tcPr>
          <w:p w:rsidR="00211C49" w:rsidRPr="00A97E28" w:rsidRDefault="00C33633" w:rsidP="008B1CCE">
            <w:pPr>
              <w:jc w:val="center"/>
              <w:rPr>
                <w:ins w:id="22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2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FFF7</w:t>
              </w:r>
            </w:ins>
          </w:p>
        </w:tc>
        <w:tc>
          <w:tcPr>
            <w:tcW w:w="612" w:type="dxa"/>
          </w:tcPr>
          <w:p w:rsidR="00211C49" w:rsidRPr="00A97E28" w:rsidRDefault="00211C49" w:rsidP="008B1CCE">
            <w:pPr>
              <w:jc w:val="center"/>
              <w:rPr>
                <w:ins w:id="22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2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A97E28" w:rsidRDefault="00C33633" w:rsidP="008B1CCE">
            <w:pPr>
              <w:jc w:val="center"/>
              <w:rPr>
                <w:ins w:id="22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2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0036</w:t>
              </w:r>
            </w:ins>
          </w:p>
        </w:tc>
        <w:tc>
          <w:tcPr>
            <w:tcW w:w="612" w:type="dxa"/>
          </w:tcPr>
          <w:p w:rsidR="00211C49" w:rsidRPr="00A97E28" w:rsidRDefault="00C33633" w:rsidP="008B1CCE">
            <w:pPr>
              <w:jc w:val="center"/>
              <w:rPr>
                <w:ins w:id="22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3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FFF7</w:t>
              </w:r>
            </w:ins>
          </w:p>
        </w:tc>
        <w:tc>
          <w:tcPr>
            <w:tcW w:w="766" w:type="dxa"/>
          </w:tcPr>
          <w:p w:rsidR="00211C49" w:rsidRPr="00A97E28" w:rsidRDefault="00C33633" w:rsidP="008B1CCE">
            <w:pPr>
              <w:jc w:val="center"/>
              <w:rPr>
                <w:ins w:id="23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3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="00211C4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000</w:t>
              </w:r>
            </w:ins>
          </w:p>
        </w:tc>
        <w:tc>
          <w:tcPr>
            <w:tcW w:w="777" w:type="dxa"/>
            <w:gridSpan w:val="2"/>
          </w:tcPr>
          <w:p w:rsidR="00211C49" w:rsidRPr="00A97E28" w:rsidRDefault="00211C49" w:rsidP="008B1CCE">
            <w:pPr>
              <w:jc w:val="center"/>
              <w:rPr>
                <w:ins w:id="23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29" w:type="dxa"/>
          </w:tcPr>
          <w:p w:rsidR="00211C49" w:rsidRPr="00595AD0" w:rsidRDefault="00211C49" w:rsidP="008B1CCE">
            <w:pPr>
              <w:jc w:val="center"/>
              <w:rPr>
                <w:ins w:id="234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</w:tr>
      <w:tr w:rsidR="00211C49" w:rsidTr="008B1CCE">
        <w:trPr>
          <w:gridAfter w:val="1"/>
          <w:wAfter w:w="7" w:type="dxa"/>
          <w:trHeight w:val="425"/>
          <w:ins w:id="235" w:author="Алина" w:date="2022-12-10T15:37:00Z"/>
        </w:trPr>
        <w:tc>
          <w:tcPr>
            <w:tcW w:w="808" w:type="dxa"/>
          </w:tcPr>
          <w:p w:rsidR="00211C49" w:rsidRPr="00595AD0" w:rsidRDefault="00211C49" w:rsidP="008B1CCE">
            <w:pPr>
              <w:jc w:val="center"/>
              <w:rPr>
                <w:ins w:id="23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3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037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23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3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403E</w:t>
              </w:r>
            </w:ins>
          </w:p>
        </w:tc>
        <w:tc>
          <w:tcPr>
            <w:tcW w:w="612" w:type="dxa"/>
          </w:tcPr>
          <w:p w:rsidR="00211C49" w:rsidRPr="00595AD0" w:rsidRDefault="00C33633" w:rsidP="008B1CCE">
            <w:pPr>
              <w:jc w:val="center"/>
              <w:rPr>
                <w:ins w:id="24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4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038</w:t>
              </w:r>
            </w:ins>
          </w:p>
        </w:tc>
        <w:tc>
          <w:tcPr>
            <w:tcW w:w="612" w:type="dxa"/>
          </w:tcPr>
          <w:p w:rsidR="00211C49" w:rsidRPr="00595AD0" w:rsidRDefault="00C33633" w:rsidP="008B1CCE">
            <w:pPr>
              <w:jc w:val="center"/>
              <w:rPr>
                <w:ins w:id="242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4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403E</w:t>
              </w:r>
            </w:ins>
          </w:p>
        </w:tc>
        <w:tc>
          <w:tcPr>
            <w:tcW w:w="612" w:type="dxa"/>
          </w:tcPr>
          <w:p w:rsidR="00211C49" w:rsidRPr="00595AD0" w:rsidRDefault="00C33633" w:rsidP="008B1CCE">
            <w:pPr>
              <w:jc w:val="center"/>
              <w:rPr>
                <w:ins w:id="24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4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03E</w:t>
              </w:r>
            </w:ins>
          </w:p>
        </w:tc>
        <w:tc>
          <w:tcPr>
            <w:tcW w:w="612" w:type="dxa"/>
          </w:tcPr>
          <w:p w:rsidR="00211C49" w:rsidRPr="00595AD0" w:rsidRDefault="00C33633" w:rsidP="008B1CCE">
            <w:pPr>
              <w:jc w:val="center"/>
              <w:rPr>
                <w:ins w:id="24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4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1770</w:t>
              </w:r>
            </w:ins>
          </w:p>
        </w:tc>
        <w:tc>
          <w:tcPr>
            <w:tcW w:w="612" w:type="dxa"/>
          </w:tcPr>
          <w:p w:rsidR="00211C49" w:rsidRPr="00595AD0" w:rsidRDefault="00211C49" w:rsidP="008B1CCE">
            <w:pPr>
              <w:jc w:val="center"/>
              <w:rPr>
                <w:ins w:id="24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4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595AD0" w:rsidRDefault="00211C49" w:rsidP="008B1CCE">
            <w:pPr>
              <w:jc w:val="center"/>
              <w:rPr>
                <w:ins w:id="25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5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0</w:t>
              </w:r>
              <w:r w:rsidR="00C3363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037</w:t>
              </w:r>
            </w:ins>
          </w:p>
        </w:tc>
        <w:tc>
          <w:tcPr>
            <w:tcW w:w="612" w:type="dxa"/>
          </w:tcPr>
          <w:p w:rsidR="00211C49" w:rsidRPr="006F7BE2" w:rsidRDefault="00C33633" w:rsidP="008B1CCE">
            <w:pPr>
              <w:jc w:val="center"/>
              <w:rPr>
                <w:ins w:id="252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25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1767</w:t>
              </w:r>
            </w:ins>
          </w:p>
        </w:tc>
        <w:tc>
          <w:tcPr>
            <w:tcW w:w="766" w:type="dxa"/>
          </w:tcPr>
          <w:p w:rsidR="00211C49" w:rsidRPr="00595AD0" w:rsidRDefault="00C33633" w:rsidP="008B1CCE">
            <w:pPr>
              <w:jc w:val="center"/>
              <w:rPr>
                <w:ins w:id="25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5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0001</w:t>
              </w:r>
            </w:ins>
          </w:p>
        </w:tc>
        <w:tc>
          <w:tcPr>
            <w:tcW w:w="777" w:type="dxa"/>
            <w:gridSpan w:val="2"/>
          </w:tcPr>
          <w:p w:rsidR="00211C49" w:rsidRPr="00595AD0" w:rsidRDefault="00211C49" w:rsidP="008B1CCE">
            <w:pPr>
              <w:jc w:val="center"/>
              <w:rPr>
                <w:ins w:id="25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29" w:type="dxa"/>
          </w:tcPr>
          <w:p w:rsidR="00211C49" w:rsidRPr="00595AD0" w:rsidRDefault="00211C49" w:rsidP="008B1CCE">
            <w:pPr>
              <w:jc w:val="center"/>
              <w:rPr>
                <w:ins w:id="25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11C49" w:rsidTr="008B1CCE">
        <w:trPr>
          <w:gridAfter w:val="1"/>
          <w:wAfter w:w="7" w:type="dxa"/>
          <w:trHeight w:val="417"/>
          <w:ins w:id="258" w:author="Алина" w:date="2022-12-10T15:37:00Z"/>
        </w:trPr>
        <w:tc>
          <w:tcPr>
            <w:tcW w:w="808" w:type="dxa"/>
          </w:tcPr>
          <w:p w:rsidR="00211C49" w:rsidRDefault="00211C49" w:rsidP="008B1CCE">
            <w:pPr>
              <w:jc w:val="center"/>
              <w:rPr>
                <w:ins w:id="25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6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038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26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6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E040</w:t>
              </w:r>
            </w:ins>
          </w:p>
        </w:tc>
        <w:tc>
          <w:tcPr>
            <w:tcW w:w="612" w:type="dxa"/>
          </w:tcPr>
          <w:p w:rsidR="00211C49" w:rsidRPr="006F7BE2" w:rsidRDefault="00C33633" w:rsidP="008B1CCE">
            <w:pPr>
              <w:jc w:val="center"/>
              <w:rPr>
                <w:ins w:id="26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6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039</w:t>
              </w:r>
            </w:ins>
          </w:p>
        </w:tc>
        <w:tc>
          <w:tcPr>
            <w:tcW w:w="612" w:type="dxa"/>
          </w:tcPr>
          <w:p w:rsidR="00211C49" w:rsidRPr="006F7BE2" w:rsidRDefault="00C33633" w:rsidP="008B1CCE">
            <w:pPr>
              <w:jc w:val="center"/>
              <w:rPr>
                <w:ins w:id="26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6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E040</w:t>
              </w:r>
            </w:ins>
          </w:p>
        </w:tc>
        <w:tc>
          <w:tcPr>
            <w:tcW w:w="612" w:type="dxa"/>
          </w:tcPr>
          <w:p w:rsidR="00211C49" w:rsidRPr="006F7BE2" w:rsidRDefault="00C33633" w:rsidP="008B1CCE">
            <w:pPr>
              <w:jc w:val="center"/>
              <w:rPr>
                <w:ins w:id="26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6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040</w:t>
              </w:r>
            </w:ins>
          </w:p>
        </w:tc>
        <w:tc>
          <w:tcPr>
            <w:tcW w:w="612" w:type="dxa"/>
          </w:tcPr>
          <w:p w:rsidR="00211C49" w:rsidRPr="006F7BE2" w:rsidRDefault="00C71404" w:rsidP="008B1CCE">
            <w:pPr>
              <w:jc w:val="center"/>
              <w:rPr>
                <w:ins w:id="26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7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1767</w:t>
              </w:r>
            </w:ins>
          </w:p>
        </w:tc>
        <w:tc>
          <w:tcPr>
            <w:tcW w:w="612" w:type="dxa"/>
          </w:tcPr>
          <w:p w:rsidR="00211C49" w:rsidRDefault="00211C49" w:rsidP="008B1CCE">
            <w:pPr>
              <w:jc w:val="center"/>
              <w:rPr>
                <w:ins w:id="271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27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6F7BE2" w:rsidRDefault="00C71404" w:rsidP="008B1CCE">
            <w:pPr>
              <w:jc w:val="center"/>
              <w:rPr>
                <w:ins w:id="27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7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0038</w:t>
              </w:r>
            </w:ins>
          </w:p>
        </w:tc>
        <w:tc>
          <w:tcPr>
            <w:tcW w:w="612" w:type="dxa"/>
          </w:tcPr>
          <w:p w:rsidR="00211C49" w:rsidRPr="00BE3E38" w:rsidRDefault="00C71404" w:rsidP="008B1CCE">
            <w:pPr>
              <w:jc w:val="center"/>
              <w:rPr>
                <w:ins w:id="27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7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1767</w:t>
              </w:r>
            </w:ins>
          </w:p>
        </w:tc>
        <w:tc>
          <w:tcPr>
            <w:tcW w:w="766" w:type="dxa"/>
          </w:tcPr>
          <w:p w:rsidR="00211C49" w:rsidRDefault="00C71404" w:rsidP="008B1CCE">
            <w:pPr>
              <w:jc w:val="center"/>
              <w:rPr>
                <w:ins w:id="277" w:author="Алина" w:date="2022-12-10T15:37:00Z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ins w:id="27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0001</w:t>
              </w:r>
            </w:ins>
          </w:p>
        </w:tc>
        <w:tc>
          <w:tcPr>
            <w:tcW w:w="777" w:type="dxa"/>
            <w:gridSpan w:val="2"/>
          </w:tcPr>
          <w:p w:rsidR="00211C49" w:rsidRPr="00595AD0" w:rsidRDefault="00211C49" w:rsidP="008B1CCE">
            <w:pPr>
              <w:jc w:val="center"/>
              <w:rPr>
                <w:ins w:id="27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8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ru-RU"/>
                </w:rPr>
                <w:t>0</w:t>
              </w:r>
              <w:r w:rsidR="00C71404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40</w:t>
              </w:r>
            </w:ins>
          </w:p>
        </w:tc>
        <w:tc>
          <w:tcPr>
            <w:tcW w:w="829" w:type="dxa"/>
          </w:tcPr>
          <w:p w:rsidR="00211C49" w:rsidRPr="00595AD0" w:rsidRDefault="00C71404" w:rsidP="008B1CCE">
            <w:pPr>
              <w:jc w:val="center"/>
              <w:rPr>
                <w:ins w:id="28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8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1767</w:t>
              </w:r>
            </w:ins>
          </w:p>
        </w:tc>
      </w:tr>
      <w:tr w:rsidR="00211C49" w:rsidTr="008B1CCE">
        <w:trPr>
          <w:gridAfter w:val="1"/>
          <w:wAfter w:w="7" w:type="dxa"/>
          <w:trHeight w:val="409"/>
          <w:ins w:id="283" w:author="Алина" w:date="2022-12-10T15:37:00Z"/>
        </w:trPr>
        <w:tc>
          <w:tcPr>
            <w:tcW w:w="808" w:type="dxa"/>
          </w:tcPr>
          <w:p w:rsidR="00211C49" w:rsidRDefault="00211C49" w:rsidP="008B1CCE">
            <w:pPr>
              <w:jc w:val="center"/>
              <w:rPr>
                <w:ins w:id="28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8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039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28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8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A03D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28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8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03A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29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9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A03D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292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9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03D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29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9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010C</w:t>
              </w:r>
            </w:ins>
          </w:p>
        </w:tc>
        <w:tc>
          <w:tcPr>
            <w:tcW w:w="612" w:type="dxa"/>
          </w:tcPr>
          <w:p w:rsidR="00211C49" w:rsidRPr="00595AD0" w:rsidRDefault="00211C49" w:rsidP="008B1CCE">
            <w:pPr>
              <w:jc w:val="center"/>
              <w:rPr>
                <w:ins w:id="29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9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29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29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0039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30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0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010C</w:t>
              </w:r>
            </w:ins>
          </w:p>
        </w:tc>
        <w:tc>
          <w:tcPr>
            <w:tcW w:w="766" w:type="dxa"/>
          </w:tcPr>
          <w:p w:rsidR="00211C49" w:rsidRPr="00595AD0" w:rsidRDefault="00C71404" w:rsidP="008B1CCE">
            <w:pPr>
              <w:jc w:val="center"/>
              <w:rPr>
                <w:ins w:id="302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0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0001</w:t>
              </w:r>
            </w:ins>
          </w:p>
        </w:tc>
        <w:tc>
          <w:tcPr>
            <w:tcW w:w="777" w:type="dxa"/>
            <w:gridSpan w:val="2"/>
          </w:tcPr>
          <w:p w:rsidR="00211C49" w:rsidRPr="00595AD0" w:rsidRDefault="00211C49" w:rsidP="008B1CCE">
            <w:pPr>
              <w:jc w:val="center"/>
              <w:rPr>
                <w:ins w:id="30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0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829" w:type="dxa"/>
          </w:tcPr>
          <w:p w:rsidR="00211C49" w:rsidRPr="00595AD0" w:rsidRDefault="00211C49" w:rsidP="008B1CCE">
            <w:pPr>
              <w:jc w:val="center"/>
              <w:rPr>
                <w:ins w:id="30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11C49" w:rsidTr="008B1CCE">
        <w:trPr>
          <w:gridAfter w:val="1"/>
          <w:wAfter w:w="7" w:type="dxa"/>
          <w:trHeight w:val="415"/>
          <w:ins w:id="307" w:author="Алина" w:date="2022-12-10T15:37:00Z"/>
        </w:trPr>
        <w:tc>
          <w:tcPr>
            <w:tcW w:w="808" w:type="dxa"/>
          </w:tcPr>
          <w:p w:rsidR="00211C49" w:rsidRDefault="00211C49" w:rsidP="008B1CCE">
            <w:pPr>
              <w:jc w:val="center"/>
              <w:rPr>
                <w:ins w:id="30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0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</w:t>
              </w:r>
            </w:ins>
            <w:ins w:id="310" w:author="Алина" w:date="2022-12-10T15:38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A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31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1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3040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31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1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03B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31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1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3040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31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1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040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31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2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1767</w:t>
              </w:r>
            </w:ins>
          </w:p>
        </w:tc>
        <w:tc>
          <w:tcPr>
            <w:tcW w:w="612" w:type="dxa"/>
          </w:tcPr>
          <w:p w:rsidR="00211C49" w:rsidRPr="00595AD0" w:rsidRDefault="00211C49" w:rsidP="008B1CCE">
            <w:pPr>
              <w:jc w:val="center"/>
              <w:rPr>
                <w:ins w:id="32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2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595AD0" w:rsidRDefault="00C71404" w:rsidP="008B1CCE">
            <w:pPr>
              <w:jc w:val="center"/>
              <w:rPr>
                <w:ins w:id="32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2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E890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2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2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176F</w:t>
              </w:r>
            </w:ins>
          </w:p>
        </w:tc>
        <w:tc>
          <w:tcPr>
            <w:tcW w:w="766" w:type="dxa"/>
          </w:tcPr>
          <w:p w:rsidR="00211C49" w:rsidRPr="00241C7E" w:rsidRDefault="00C71404" w:rsidP="008B1CCE">
            <w:pPr>
              <w:jc w:val="center"/>
              <w:rPr>
                <w:ins w:id="32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2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0001</w:t>
              </w:r>
            </w:ins>
          </w:p>
        </w:tc>
        <w:tc>
          <w:tcPr>
            <w:tcW w:w="777" w:type="dxa"/>
            <w:gridSpan w:val="2"/>
          </w:tcPr>
          <w:p w:rsidR="00211C49" w:rsidRPr="00241C7E" w:rsidRDefault="00211C49" w:rsidP="008B1CCE">
            <w:pPr>
              <w:jc w:val="center"/>
              <w:rPr>
                <w:ins w:id="32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29" w:type="dxa"/>
          </w:tcPr>
          <w:p w:rsidR="00211C49" w:rsidRPr="00241C7E" w:rsidRDefault="00211C49" w:rsidP="008B1CCE">
            <w:pPr>
              <w:jc w:val="center"/>
              <w:rPr>
                <w:ins w:id="33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11C49" w:rsidTr="008B1CCE">
        <w:trPr>
          <w:gridAfter w:val="1"/>
          <w:wAfter w:w="7" w:type="dxa"/>
          <w:trHeight w:val="421"/>
          <w:ins w:id="331" w:author="Алина" w:date="2022-12-10T15:37:00Z"/>
        </w:trPr>
        <w:tc>
          <w:tcPr>
            <w:tcW w:w="808" w:type="dxa"/>
          </w:tcPr>
          <w:p w:rsidR="00211C49" w:rsidRDefault="00211C49" w:rsidP="008B1CCE">
            <w:pPr>
              <w:jc w:val="center"/>
              <w:rPr>
                <w:ins w:id="332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3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03B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33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3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E03F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3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3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03C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3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3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E03F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4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4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03F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42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4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176F</w:t>
              </w:r>
            </w:ins>
          </w:p>
        </w:tc>
        <w:tc>
          <w:tcPr>
            <w:tcW w:w="612" w:type="dxa"/>
          </w:tcPr>
          <w:p w:rsidR="00211C49" w:rsidRPr="00241C7E" w:rsidRDefault="00211C49" w:rsidP="008B1CCE">
            <w:pPr>
              <w:jc w:val="center"/>
              <w:rPr>
                <w:ins w:id="34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4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46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47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003B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4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49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176F</w:t>
              </w:r>
            </w:ins>
          </w:p>
        </w:tc>
        <w:tc>
          <w:tcPr>
            <w:tcW w:w="766" w:type="dxa"/>
          </w:tcPr>
          <w:p w:rsidR="00211C49" w:rsidRPr="00241C7E" w:rsidRDefault="00C71404" w:rsidP="008B1CCE">
            <w:pPr>
              <w:jc w:val="center"/>
              <w:rPr>
                <w:ins w:id="350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51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0001</w:t>
              </w:r>
            </w:ins>
          </w:p>
        </w:tc>
        <w:tc>
          <w:tcPr>
            <w:tcW w:w="777" w:type="dxa"/>
            <w:gridSpan w:val="2"/>
          </w:tcPr>
          <w:p w:rsidR="00211C49" w:rsidRPr="00241C7E" w:rsidRDefault="00C71404" w:rsidP="008B1CCE">
            <w:pPr>
              <w:jc w:val="center"/>
              <w:rPr>
                <w:ins w:id="352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53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03F</w:t>
              </w:r>
            </w:ins>
          </w:p>
        </w:tc>
        <w:tc>
          <w:tcPr>
            <w:tcW w:w="829" w:type="dxa"/>
          </w:tcPr>
          <w:p w:rsidR="00211C49" w:rsidRPr="00241C7E" w:rsidRDefault="00C71404" w:rsidP="008B1CCE">
            <w:pPr>
              <w:jc w:val="center"/>
              <w:rPr>
                <w:ins w:id="354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55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176F</w:t>
              </w:r>
            </w:ins>
          </w:p>
        </w:tc>
      </w:tr>
      <w:tr w:rsidR="00211C49" w:rsidTr="008B1CCE">
        <w:trPr>
          <w:gridAfter w:val="1"/>
          <w:wAfter w:w="7" w:type="dxa"/>
          <w:trHeight w:val="414"/>
          <w:ins w:id="356" w:author="Алина" w:date="2022-12-10T15:37:00Z"/>
        </w:trPr>
        <w:tc>
          <w:tcPr>
            <w:tcW w:w="808" w:type="dxa"/>
          </w:tcPr>
          <w:p w:rsidR="00211C49" w:rsidRDefault="00211C49" w:rsidP="008B1CCE">
            <w:pPr>
              <w:jc w:val="center"/>
              <w:rPr>
                <w:ins w:id="35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5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03C</w:t>
              </w:r>
            </w:ins>
          </w:p>
        </w:tc>
        <w:tc>
          <w:tcPr>
            <w:tcW w:w="756" w:type="dxa"/>
          </w:tcPr>
          <w:p w:rsidR="00211C49" w:rsidRDefault="00211C49" w:rsidP="008B1CCE">
            <w:pPr>
              <w:jc w:val="center"/>
              <w:rPr>
                <w:ins w:id="35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6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0100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6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6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03D</w:t>
              </w:r>
            </w:ins>
          </w:p>
        </w:tc>
        <w:tc>
          <w:tcPr>
            <w:tcW w:w="612" w:type="dxa"/>
          </w:tcPr>
          <w:p w:rsidR="00211C49" w:rsidRPr="00241C7E" w:rsidRDefault="00211C49" w:rsidP="008B1CCE">
            <w:pPr>
              <w:jc w:val="center"/>
              <w:rPr>
                <w:ins w:id="36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6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0100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6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6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03C</w:t>
              </w:r>
            </w:ins>
          </w:p>
        </w:tc>
        <w:tc>
          <w:tcPr>
            <w:tcW w:w="612" w:type="dxa"/>
          </w:tcPr>
          <w:p w:rsidR="00211C49" w:rsidRPr="00241C7E" w:rsidRDefault="00211C49" w:rsidP="008B1CCE">
            <w:pPr>
              <w:jc w:val="center"/>
              <w:rPr>
                <w:ins w:id="36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68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0100</w:t>
              </w:r>
            </w:ins>
          </w:p>
        </w:tc>
        <w:tc>
          <w:tcPr>
            <w:tcW w:w="612" w:type="dxa"/>
          </w:tcPr>
          <w:p w:rsidR="00211C49" w:rsidRPr="00241C7E" w:rsidRDefault="00211C49" w:rsidP="008B1CCE">
            <w:pPr>
              <w:jc w:val="center"/>
              <w:rPr>
                <w:ins w:id="369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70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000 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71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72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003C</w:t>
              </w:r>
            </w:ins>
          </w:p>
        </w:tc>
        <w:tc>
          <w:tcPr>
            <w:tcW w:w="612" w:type="dxa"/>
          </w:tcPr>
          <w:p w:rsidR="00211C49" w:rsidRPr="00241C7E" w:rsidRDefault="00C71404" w:rsidP="008B1CCE">
            <w:pPr>
              <w:jc w:val="center"/>
              <w:rPr>
                <w:ins w:id="373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74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176F</w:t>
              </w:r>
            </w:ins>
          </w:p>
        </w:tc>
        <w:tc>
          <w:tcPr>
            <w:tcW w:w="766" w:type="dxa"/>
          </w:tcPr>
          <w:p w:rsidR="00211C49" w:rsidRPr="00241C7E" w:rsidRDefault="00C71404" w:rsidP="008B1CCE">
            <w:pPr>
              <w:jc w:val="center"/>
              <w:rPr>
                <w:ins w:id="375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  <w:ins w:id="376" w:author="Алина" w:date="2022-12-10T15:37:00Z"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0001</w:t>
              </w:r>
            </w:ins>
          </w:p>
        </w:tc>
        <w:tc>
          <w:tcPr>
            <w:tcW w:w="777" w:type="dxa"/>
            <w:gridSpan w:val="2"/>
          </w:tcPr>
          <w:p w:rsidR="00211C49" w:rsidRPr="00241C7E" w:rsidRDefault="00211C49" w:rsidP="008B1CCE">
            <w:pPr>
              <w:jc w:val="center"/>
              <w:rPr>
                <w:ins w:id="377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829" w:type="dxa"/>
          </w:tcPr>
          <w:p w:rsidR="00211C49" w:rsidRPr="00241C7E" w:rsidRDefault="00211C49" w:rsidP="008B1CCE">
            <w:pPr>
              <w:jc w:val="center"/>
              <w:rPr>
                <w:ins w:id="378" w:author="Алина" w:date="2022-12-10T15:37:00Z"/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211C49" w:rsidRDefault="00211C49"/>
    <w:sectPr w:rsidR="00211C49">
      <w:footerReference w:type="default" r:id="rId10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26E" w:rsidRDefault="007C426E">
      <w:pPr>
        <w:spacing w:after="0" w:line="240" w:lineRule="auto"/>
      </w:pPr>
      <w:r>
        <w:separator/>
      </w:r>
    </w:p>
  </w:endnote>
  <w:endnote w:type="continuationSeparator" w:id="0">
    <w:p w:rsidR="007C426E" w:rsidRDefault="007C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"/>
    <w:charset w:val="01"/>
    <w:family w:val="swiss"/>
    <w:pitch w:val="default"/>
  </w:font>
  <w:font w:name="TimesNewRomanPS-BoldMT">
    <w:altName w:val="Arial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NewRomanPS-BoldItalicMT">
    <w:altName w:val="Arial"/>
    <w:charset w:val="01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8353475"/>
      <w:docPartObj>
        <w:docPartGallery w:val="Page Numbers (Bottom of Page)"/>
        <w:docPartUnique/>
      </w:docPartObj>
    </w:sdtPr>
    <w:sdtEndPr/>
    <w:sdtContent>
      <w:p w:rsidR="0000798C" w:rsidRDefault="00D666B8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F15FC">
          <w:rPr>
            <w:noProof/>
          </w:rPr>
          <w:t>4</w:t>
        </w:r>
        <w:r>
          <w:fldChar w:fldCharType="end"/>
        </w:r>
      </w:p>
    </w:sdtContent>
  </w:sdt>
  <w:p w:rsidR="0000798C" w:rsidRDefault="0000798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26E" w:rsidRDefault="007C426E">
      <w:pPr>
        <w:spacing w:after="0" w:line="240" w:lineRule="auto"/>
      </w:pPr>
      <w:r>
        <w:separator/>
      </w:r>
    </w:p>
  </w:footnote>
  <w:footnote w:type="continuationSeparator" w:id="0">
    <w:p w:rsidR="007C426E" w:rsidRDefault="007C4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25E"/>
    <w:multiLevelType w:val="multilevel"/>
    <w:tmpl w:val="57F000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5B3E2B"/>
    <w:multiLevelType w:val="multilevel"/>
    <w:tmpl w:val="88B89B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73237B8"/>
    <w:multiLevelType w:val="multilevel"/>
    <w:tmpl w:val="933E52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0B774E9"/>
    <w:multiLevelType w:val="multilevel"/>
    <w:tmpl w:val="A84266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Алина">
    <w15:presenceInfo w15:providerId="None" w15:userId="Ал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8C"/>
    <w:rsid w:val="0000798C"/>
    <w:rsid w:val="00211C49"/>
    <w:rsid w:val="007C426E"/>
    <w:rsid w:val="00C33633"/>
    <w:rsid w:val="00C71404"/>
    <w:rsid w:val="00D666B8"/>
    <w:rsid w:val="00E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0430"/>
  <w15:docId w15:val="{5D68FFC5-CE2F-463F-98C1-6CA7FBA9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5A3"/>
    <w:pPr>
      <w:spacing w:after="160" w:line="259" w:lineRule="auto"/>
    </w:pPr>
    <w:rPr>
      <w:rFonts w:cs="Calibri"/>
      <w:lang w:val="en-US" w:eastAsia="ru-RU"/>
    </w:rPr>
  </w:style>
  <w:style w:type="paragraph" w:styleId="1">
    <w:name w:val="heading 1"/>
    <w:basedOn w:val="a"/>
    <w:next w:val="a"/>
    <w:uiPriority w:val="9"/>
    <w:qFormat/>
    <w:rsid w:val="0087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sid w:val="004275A3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qFormat/>
    <w:rsid w:val="004275A3"/>
    <w:rPr>
      <w:rFonts w:ascii="TimesNewRomanPS-BoldMT" w:hAnsi="TimesNewRomanPS-BoldM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qFormat/>
    <w:rsid w:val="004275A3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FE5DE8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0D30EA"/>
    <w:rPr>
      <w:rFonts w:ascii="Calibri" w:eastAsia="Calibri" w:hAnsi="Calibri" w:cs="Calibri"/>
      <w:lang w:val="en-US" w:eastAsia="ru-RU"/>
    </w:rPr>
  </w:style>
  <w:style w:type="character" w:customStyle="1" w:styleId="a4">
    <w:name w:val="Нижний колонтитул Знак"/>
    <w:basedOn w:val="a0"/>
    <w:uiPriority w:val="99"/>
    <w:qFormat/>
    <w:rsid w:val="000D30EA"/>
    <w:rPr>
      <w:rFonts w:ascii="Calibri" w:eastAsia="Calibri" w:hAnsi="Calibri" w:cs="Calibri"/>
      <w:lang w:val="en-US" w:eastAsia="ru-RU"/>
    </w:rPr>
  </w:style>
  <w:style w:type="character" w:customStyle="1" w:styleId="10">
    <w:name w:val="Заголовок 1 Знак"/>
    <w:basedOn w:val="a0"/>
    <w:uiPriority w:val="9"/>
    <w:qFormat/>
    <w:rsid w:val="008746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a5">
    <w:name w:val="Без интервала Знак"/>
    <w:basedOn w:val="a0"/>
    <w:uiPriority w:val="1"/>
    <w:qFormat/>
    <w:rsid w:val="00874651"/>
    <w:rPr>
      <w:rFonts w:ascii="Calibri" w:eastAsia="Calibri" w:hAnsi="Calibri" w:cs="Calibri"/>
      <w:lang w:val="en-US" w:eastAsia="ru-RU"/>
    </w:rPr>
  </w:style>
  <w:style w:type="character" w:customStyle="1" w:styleId="11">
    <w:name w:val="Стиль1 Знак"/>
    <w:basedOn w:val="a5"/>
    <w:link w:val="12"/>
    <w:qFormat/>
    <w:rsid w:val="00874651"/>
    <w:rPr>
      <w:rFonts w:ascii="Times New Roman" w:eastAsiaTheme="majorEastAsia" w:hAnsi="Times New Roman" w:cstheme="majorBidi"/>
      <w:sz w:val="36"/>
      <w:szCs w:val="36"/>
      <w:lang w:val="en-US" w:eastAsia="ru-RU"/>
    </w:rPr>
  </w:style>
  <w:style w:type="character" w:customStyle="1" w:styleId="-">
    <w:name w:val="Интернет-ссылка"/>
    <w:basedOn w:val="a0"/>
    <w:uiPriority w:val="99"/>
    <w:unhideWhenUsed/>
    <w:rsid w:val="00874651"/>
    <w:rPr>
      <w:color w:val="0563C1" w:themeColor="hyperlink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Arial" w:hAnsi="Arial"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Arial" w:hAnsi="Arial" w:cs="Lucida Sans"/>
    </w:rPr>
  </w:style>
  <w:style w:type="paragraph" w:styleId="ab">
    <w:name w:val="Normal (Web)"/>
    <w:basedOn w:val="a"/>
    <w:uiPriority w:val="99"/>
    <w:semiHidden/>
    <w:unhideWhenUsed/>
    <w:qFormat/>
    <w:rsid w:val="00FE5D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0D30E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rial">
    <w:name w:val="Arial"/>
    <w:basedOn w:val="a"/>
    <w:qFormat/>
    <w:rsid w:val="00BB78AC"/>
    <w:pPr>
      <w:spacing w:after="0" w:line="240" w:lineRule="auto"/>
      <w:ind w:left="709"/>
      <w:textAlignment w:val="baseline"/>
    </w:pPr>
    <w:rPr>
      <w:rFonts w:ascii="Liberation Serif" w:eastAsia="Tahoma" w:hAnsi="Liberation Serif" w:cs="DejaVu Sans"/>
      <w:kern w:val="2"/>
      <w:sz w:val="24"/>
      <w:szCs w:val="24"/>
      <w:lang w:eastAsia="zh-CN" w:bidi="hi-IN"/>
    </w:rPr>
  </w:style>
  <w:style w:type="paragraph" w:styleId="af">
    <w:name w:val="No Spacing"/>
    <w:uiPriority w:val="1"/>
    <w:qFormat/>
    <w:rsid w:val="00874651"/>
    <w:rPr>
      <w:rFonts w:cs="Calibri"/>
      <w:lang w:val="en-US" w:eastAsia="ru-RU"/>
    </w:rPr>
  </w:style>
  <w:style w:type="paragraph" w:styleId="af0">
    <w:name w:val="TOC Heading"/>
    <w:basedOn w:val="1"/>
    <w:next w:val="a"/>
    <w:uiPriority w:val="39"/>
    <w:unhideWhenUsed/>
    <w:qFormat/>
    <w:rsid w:val="00874651"/>
    <w:rPr>
      <w:lang w:val="ru-RU"/>
    </w:rPr>
  </w:style>
  <w:style w:type="paragraph" w:customStyle="1" w:styleId="12">
    <w:name w:val="Стиль1"/>
    <w:basedOn w:val="1"/>
    <w:link w:val="11"/>
    <w:qFormat/>
    <w:rsid w:val="00874651"/>
    <w:rPr>
      <w:rFonts w:ascii="Times New Roman" w:hAnsi="Times New Roman"/>
      <w:color w:val="auto"/>
      <w:sz w:val="36"/>
      <w:szCs w:val="36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874651"/>
    <w:pPr>
      <w:spacing w:after="100"/>
    </w:pPr>
  </w:style>
  <w:style w:type="paragraph" w:styleId="af1">
    <w:name w:val="List Paragraph"/>
    <w:basedOn w:val="a"/>
    <w:uiPriority w:val="34"/>
    <w:qFormat/>
    <w:rsid w:val="00FB1F26"/>
    <w:pPr>
      <w:ind w:left="720"/>
      <w:contextualSpacing/>
    </w:pPr>
  </w:style>
  <w:style w:type="table" w:styleId="af2">
    <w:name w:val="Table Grid"/>
    <w:basedOn w:val="a1"/>
    <w:uiPriority w:val="39"/>
    <w:rsid w:val="00896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C5F77-21B5-42AA-ABA5-5CF682B5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dc:description/>
  <cp:lastModifiedBy>User</cp:lastModifiedBy>
  <cp:revision>8</cp:revision>
  <cp:lastPrinted>2022-12-01T09:02:00Z</cp:lastPrinted>
  <dcterms:created xsi:type="dcterms:W3CDTF">2022-12-04T19:00:00Z</dcterms:created>
  <dcterms:modified xsi:type="dcterms:W3CDTF">2022-12-14T18:38:00Z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